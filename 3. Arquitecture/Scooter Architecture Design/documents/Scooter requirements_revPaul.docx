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F5F9" w14:textId="77777777" w:rsidR="00B90BE5" w:rsidRPr="000444A7" w:rsidRDefault="00B90BE5" w:rsidP="00B90BE5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  <w:bookmarkStart w:id="0" w:name="_Toc256000001"/>
    </w:p>
    <w:p w14:paraId="3E7D1170" w14:textId="77777777" w:rsidR="00B90BE5" w:rsidRPr="000444A7" w:rsidRDefault="00B90BE5" w:rsidP="00B90BE5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</w:p>
    <w:p w14:paraId="6D88588B" w14:textId="77777777" w:rsidR="00B90BE5" w:rsidRPr="000444A7" w:rsidRDefault="00B90BE5" w:rsidP="00B90BE5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</w:p>
    <w:p w14:paraId="06343E85" w14:textId="4986BA16" w:rsidR="00B90BE5" w:rsidRPr="000444A7" w:rsidRDefault="00126074" w:rsidP="00B90BE5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  <w:r w:rsidRPr="000444A7">
        <w:rPr>
          <w:rFonts w:ascii="Verdana" w:hAnsi="Verdana"/>
          <w:b/>
          <w:bCs/>
          <w:sz w:val="48"/>
          <w:szCs w:val="48"/>
          <w:lang w:val="en-GB"/>
        </w:rPr>
        <w:t>Electric Scooter</w:t>
      </w:r>
      <w:r w:rsidR="007B24F5" w:rsidRPr="000444A7">
        <w:rPr>
          <w:rFonts w:ascii="Verdana" w:hAnsi="Verdana"/>
          <w:b/>
          <w:bCs/>
          <w:sz w:val="48"/>
          <w:szCs w:val="48"/>
          <w:lang w:val="en-GB"/>
        </w:rPr>
        <w:t xml:space="preserve"> </w:t>
      </w:r>
      <w:r w:rsidR="00B90BE5" w:rsidRPr="000444A7">
        <w:rPr>
          <w:rFonts w:ascii="Verdana" w:hAnsi="Verdana"/>
          <w:b/>
          <w:bCs/>
          <w:sz w:val="48"/>
          <w:szCs w:val="48"/>
          <w:lang w:val="en-GB"/>
        </w:rPr>
        <w:t>Requirements Specification</w:t>
      </w:r>
    </w:p>
    <w:p w14:paraId="1D4F2A0B" w14:textId="77777777" w:rsidR="00B90BE5" w:rsidRPr="000444A7" w:rsidRDefault="00B90BE5" w:rsidP="00B90BE5">
      <w:pPr>
        <w:spacing w:before="120" w:after="120"/>
        <w:jc w:val="center"/>
        <w:rPr>
          <w:rFonts w:ascii="Verdana" w:hAnsi="Verdana"/>
          <w:sz w:val="36"/>
          <w:lang w:val="en-GB"/>
        </w:rPr>
      </w:pPr>
    </w:p>
    <w:p w14:paraId="5D1112FB" w14:textId="77777777" w:rsidR="00B90BE5" w:rsidRPr="000444A7" w:rsidRDefault="00B90BE5" w:rsidP="00B90BE5">
      <w:pPr>
        <w:spacing w:before="120" w:after="120"/>
        <w:jc w:val="center"/>
        <w:rPr>
          <w:rFonts w:ascii="Verdana" w:hAnsi="Verdana"/>
          <w:sz w:val="36"/>
          <w:lang w:val="en-GB"/>
        </w:rPr>
      </w:pPr>
    </w:p>
    <w:p w14:paraId="358A837F" w14:textId="49473387" w:rsidR="00B90BE5" w:rsidRPr="000444A7" w:rsidRDefault="00B90BE5" w:rsidP="00B90BE5">
      <w:pPr>
        <w:rPr>
          <w:rFonts w:ascii="Verdana" w:hAnsi="Verdana"/>
          <w:sz w:val="36"/>
          <w:lang w:val="en-GB"/>
        </w:rPr>
      </w:pPr>
    </w:p>
    <w:p w14:paraId="4B909836" w14:textId="052C251D" w:rsidR="007B24F5" w:rsidRPr="000444A7" w:rsidRDefault="007B24F5" w:rsidP="00B90BE5">
      <w:pPr>
        <w:rPr>
          <w:rFonts w:ascii="Verdana" w:hAnsi="Verdana"/>
          <w:sz w:val="36"/>
          <w:lang w:val="en-GB"/>
        </w:rPr>
      </w:pPr>
    </w:p>
    <w:p w14:paraId="099886AE" w14:textId="77777777" w:rsidR="007B24F5" w:rsidRPr="000444A7" w:rsidRDefault="007B24F5" w:rsidP="00B90BE5">
      <w:pPr>
        <w:rPr>
          <w:lang w:val="en-GB"/>
        </w:rPr>
      </w:pPr>
    </w:p>
    <w:p w14:paraId="1DE368B8" w14:textId="77777777" w:rsidR="00B90BE5" w:rsidRPr="000444A7" w:rsidRDefault="00B90BE5" w:rsidP="00B90BE5">
      <w:pPr>
        <w:rPr>
          <w:lang w:val="en-GB"/>
        </w:rPr>
      </w:pPr>
    </w:p>
    <w:p w14:paraId="38351C8F" w14:textId="77777777" w:rsidR="00B90BE5" w:rsidRPr="000444A7" w:rsidRDefault="00B90BE5" w:rsidP="00B90BE5">
      <w:pPr>
        <w:rPr>
          <w:lang w:val="en-GB"/>
        </w:rPr>
      </w:pPr>
    </w:p>
    <w:tbl>
      <w:tblPr>
        <w:tblW w:w="9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3282"/>
        <w:gridCol w:w="3282"/>
      </w:tblGrid>
      <w:tr w:rsidR="00B90BE5" w:rsidRPr="000444A7" w14:paraId="6B07D5C0" w14:textId="77777777" w:rsidTr="00B90BE5">
        <w:trPr>
          <w:jc w:val="center"/>
        </w:trPr>
        <w:tc>
          <w:tcPr>
            <w:tcW w:w="3282" w:type="dxa"/>
          </w:tcPr>
          <w:p w14:paraId="689558E3" w14:textId="77777777" w:rsidR="00B90BE5" w:rsidRPr="000444A7" w:rsidRDefault="00B90BE5" w:rsidP="00B90BE5">
            <w:pPr>
              <w:rPr>
                <w:szCs w:val="20"/>
                <w:lang w:val="en-GB"/>
              </w:rPr>
            </w:pPr>
            <w:r w:rsidRPr="000444A7">
              <w:rPr>
                <w:szCs w:val="20"/>
                <w:lang w:val="en-GB"/>
              </w:rPr>
              <w:t>Preparation:</w:t>
            </w:r>
          </w:p>
        </w:tc>
        <w:tc>
          <w:tcPr>
            <w:tcW w:w="3282" w:type="dxa"/>
          </w:tcPr>
          <w:p w14:paraId="447FEC7C" w14:textId="51A13B62" w:rsidR="00B90BE5" w:rsidRPr="000444A7" w:rsidRDefault="00B90BE5" w:rsidP="00B90BE5">
            <w:pPr>
              <w:rPr>
                <w:szCs w:val="20"/>
                <w:lang w:val="en-GB"/>
              </w:rPr>
            </w:pPr>
            <w:r w:rsidRPr="000444A7">
              <w:rPr>
                <w:szCs w:val="20"/>
                <w:lang w:val="en-GB"/>
              </w:rPr>
              <w:t>Review</w:t>
            </w:r>
            <w:r w:rsidR="007B24F5" w:rsidRPr="000444A7">
              <w:rPr>
                <w:szCs w:val="20"/>
                <w:lang w:val="en-GB"/>
              </w:rPr>
              <w:t>ers</w:t>
            </w:r>
            <w:r w:rsidRPr="000444A7">
              <w:rPr>
                <w:szCs w:val="20"/>
                <w:lang w:val="en-GB"/>
              </w:rPr>
              <w:t>:</w:t>
            </w:r>
          </w:p>
        </w:tc>
        <w:tc>
          <w:tcPr>
            <w:tcW w:w="3282" w:type="dxa"/>
          </w:tcPr>
          <w:p w14:paraId="7AA019B9" w14:textId="77777777" w:rsidR="00B90BE5" w:rsidRPr="000444A7" w:rsidRDefault="00B90BE5" w:rsidP="00B90BE5">
            <w:pPr>
              <w:rPr>
                <w:szCs w:val="20"/>
                <w:lang w:val="en-GB"/>
              </w:rPr>
            </w:pPr>
            <w:r w:rsidRPr="000444A7">
              <w:rPr>
                <w:szCs w:val="20"/>
                <w:lang w:val="en-GB"/>
              </w:rPr>
              <w:t>Approval:</w:t>
            </w:r>
          </w:p>
        </w:tc>
      </w:tr>
      <w:tr w:rsidR="00B90BE5" w:rsidRPr="000444A7" w14:paraId="649BEC9D" w14:textId="77777777" w:rsidTr="00B90BE5">
        <w:trPr>
          <w:jc w:val="center"/>
        </w:trPr>
        <w:tc>
          <w:tcPr>
            <w:tcW w:w="3282" w:type="dxa"/>
          </w:tcPr>
          <w:p w14:paraId="4E0712D4" w14:textId="77777777" w:rsidR="00B90BE5" w:rsidRPr="00D8148E" w:rsidRDefault="0079377C" w:rsidP="00B90BE5">
            <w:pPr>
              <w:rPr>
                <w:lang w:val="es-ES"/>
              </w:rPr>
            </w:pPr>
            <w:proofErr w:type="spellStart"/>
            <w:r w:rsidRPr="00D8148E">
              <w:rPr>
                <w:highlight w:val="yellow"/>
                <w:lang w:val="es-ES"/>
              </w:rPr>
              <w:t>Author</w:t>
            </w:r>
            <w:proofErr w:type="spellEnd"/>
            <w:r w:rsidR="00126074" w:rsidRPr="00D8148E">
              <w:rPr>
                <w:lang w:val="es-ES"/>
              </w:rPr>
              <w:t>: Jon del Olmo</w:t>
            </w:r>
          </w:p>
          <w:p w14:paraId="26A01738" w14:textId="7D5AD269" w:rsidR="00126074" w:rsidRPr="00D8148E" w:rsidRDefault="00126074" w:rsidP="00B90BE5">
            <w:pPr>
              <w:rPr>
                <w:lang w:val="es-ES"/>
              </w:rPr>
            </w:pPr>
            <w:proofErr w:type="spellStart"/>
            <w:r w:rsidRPr="00D8148E">
              <w:rPr>
                <w:lang w:val="es-ES"/>
              </w:rPr>
              <w:t>Iosu</w:t>
            </w:r>
            <w:proofErr w:type="spellEnd"/>
            <w:r w:rsidRPr="00D8148E">
              <w:rPr>
                <w:lang w:val="es-ES"/>
              </w:rPr>
              <w:t xml:space="preserve"> Aizpuru</w:t>
            </w:r>
          </w:p>
        </w:tc>
        <w:tc>
          <w:tcPr>
            <w:tcW w:w="3282" w:type="dxa"/>
          </w:tcPr>
          <w:p w14:paraId="44A14949" w14:textId="4B0E3CCC" w:rsidR="00B90BE5" w:rsidRPr="00D8148E" w:rsidRDefault="00B90BE5" w:rsidP="00B90BE5">
            <w:pPr>
              <w:rPr>
                <w:lang w:val="es-ES"/>
              </w:rPr>
            </w:pPr>
          </w:p>
        </w:tc>
        <w:tc>
          <w:tcPr>
            <w:tcW w:w="3282" w:type="dxa"/>
          </w:tcPr>
          <w:p w14:paraId="7A853DAC" w14:textId="6A7A1FAD" w:rsidR="00B90BE5" w:rsidRPr="00D8148E" w:rsidRDefault="00B90BE5" w:rsidP="00B90BE5">
            <w:pPr>
              <w:rPr>
                <w:lang w:val="es-ES"/>
              </w:rPr>
            </w:pPr>
          </w:p>
        </w:tc>
      </w:tr>
    </w:tbl>
    <w:p w14:paraId="4CD12A10" w14:textId="77777777" w:rsidR="00B90BE5" w:rsidRPr="00D8148E" w:rsidRDefault="00B90BE5" w:rsidP="00B90BE5">
      <w:pPr>
        <w:rPr>
          <w:rFonts w:ascii="Verdana" w:hAnsi="Verdana" w:cs="Calibri"/>
          <w:sz w:val="16"/>
          <w:szCs w:val="16"/>
          <w:lang w:val="es-ES"/>
        </w:rPr>
      </w:pPr>
    </w:p>
    <w:p w14:paraId="0F47784A" w14:textId="77777777" w:rsidR="00B90BE5" w:rsidRPr="00D8148E" w:rsidRDefault="00B90BE5" w:rsidP="00B90BE5">
      <w:pPr>
        <w:rPr>
          <w:rFonts w:ascii="Verdana" w:hAnsi="Verdana" w:cs="Calibri"/>
          <w:sz w:val="16"/>
          <w:szCs w:val="16"/>
          <w:lang w:val="es-ES"/>
        </w:rPr>
      </w:pPr>
    </w:p>
    <w:p w14:paraId="45E8EFA9" w14:textId="168E6B11" w:rsidR="00B90BE5" w:rsidRPr="00D8148E" w:rsidRDefault="00B90BE5" w:rsidP="00B90BE5">
      <w:pPr>
        <w:rPr>
          <w:rFonts w:ascii="Verdana" w:hAnsi="Verdana" w:cs="Calibri"/>
          <w:sz w:val="16"/>
          <w:szCs w:val="16"/>
          <w:lang w:val="es-ES"/>
        </w:rPr>
      </w:pPr>
    </w:p>
    <w:p w14:paraId="70AE28FD" w14:textId="77777777" w:rsidR="00302936" w:rsidRPr="00D8148E" w:rsidRDefault="00302936" w:rsidP="00B90BE5">
      <w:pPr>
        <w:rPr>
          <w:rFonts w:ascii="Verdana" w:hAnsi="Verdana" w:cs="Calibri"/>
          <w:sz w:val="16"/>
          <w:szCs w:val="16"/>
          <w:lang w:val="es-ES"/>
        </w:rPr>
      </w:pPr>
    </w:p>
    <w:p w14:paraId="079CA22E" w14:textId="77777777" w:rsidR="000444A7" w:rsidRDefault="00722CA7" w:rsidP="00A66660">
      <w:pPr>
        <w:rPr>
          <w:noProof/>
        </w:rPr>
      </w:pPr>
      <w:r w:rsidRPr="00D8148E">
        <w:rPr>
          <w:lang w:val="es-ES"/>
        </w:rPr>
        <w:br w:type="page"/>
      </w:r>
      <w:bookmarkEnd w:id="0"/>
      <w:r w:rsidR="00B90BE5" w:rsidRPr="000444A7">
        <w:rPr>
          <w:i/>
          <w:sz w:val="36"/>
          <w:lang w:val="en-GB"/>
        </w:rPr>
        <w:lastRenderedPageBreak/>
        <w:t>Table of Contents</w:t>
      </w:r>
      <w:r w:rsidR="00B90BE5" w:rsidRPr="000444A7">
        <w:rPr>
          <w:lang w:val="en-GB"/>
        </w:rPr>
        <w:fldChar w:fldCharType="begin"/>
      </w:r>
      <w:r w:rsidR="00B90BE5" w:rsidRPr="000444A7">
        <w:rPr>
          <w:lang w:val="en-GB"/>
        </w:rPr>
        <w:instrText xml:space="preserve">TOC \o "1,5" \h \z \t </w:instrText>
      </w:r>
      <w:r w:rsidR="00B90BE5" w:rsidRPr="000444A7">
        <w:rPr>
          <w:lang w:val="en-GB"/>
        </w:rPr>
        <w:fldChar w:fldCharType="separate"/>
      </w:r>
    </w:p>
    <w:p w14:paraId="1F0679F2" w14:textId="278397F9" w:rsidR="000444A7" w:rsidRDefault="00EF411E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5732204" w:history="1">
        <w:r w:rsidR="000444A7" w:rsidRPr="008F5834">
          <w:rPr>
            <w:rStyle w:val="Hipervnculo"/>
            <w:noProof/>
            <w:lang w:val="en-GB"/>
          </w:rPr>
          <w:t>1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Introduction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_Toc125732204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3</w:t>
        </w:r>
        <w:r w:rsidR="000444A7">
          <w:rPr>
            <w:noProof/>
            <w:webHidden/>
          </w:rPr>
          <w:fldChar w:fldCharType="end"/>
        </w:r>
      </w:hyperlink>
    </w:p>
    <w:p w14:paraId="5680EFB9" w14:textId="616B7701" w:rsidR="000444A7" w:rsidRDefault="00EF411E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5732205" w:history="1">
        <w:r w:rsidR="000444A7" w:rsidRPr="008F5834">
          <w:rPr>
            <w:rStyle w:val="Hipervnculo"/>
            <w:noProof/>
            <w:lang w:val="en-GB"/>
          </w:rPr>
          <w:t>2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Purpose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_Toc125732205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3</w:t>
        </w:r>
        <w:r w:rsidR="000444A7">
          <w:rPr>
            <w:noProof/>
            <w:webHidden/>
          </w:rPr>
          <w:fldChar w:fldCharType="end"/>
        </w:r>
      </w:hyperlink>
    </w:p>
    <w:p w14:paraId="2B79743F" w14:textId="5780CDF2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06" w:history="1">
        <w:r w:rsidR="000444A7" w:rsidRPr="008F5834">
          <w:rPr>
            <w:rStyle w:val="Hipervnculo"/>
            <w:noProof/>
            <w:lang w:val="en-GB"/>
          </w:rPr>
          <w:t>2.1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Background and Context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_Toc125732206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3</w:t>
        </w:r>
        <w:r w:rsidR="000444A7">
          <w:rPr>
            <w:noProof/>
            <w:webHidden/>
          </w:rPr>
          <w:fldChar w:fldCharType="end"/>
        </w:r>
      </w:hyperlink>
    </w:p>
    <w:p w14:paraId="6D6D638F" w14:textId="2E743F7E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07" w:history="1">
        <w:r w:rsidR="000444A7" w:rsidRPr="008F5834">
          <w:rPr>
            <w:rStyle w:val="Hipervnculo"/>
            <w:noProof/>
            <w:lang w:val="en-GB"/>
          </w:rPr>
          <w:t>2.2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Traceability and Notation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_Toc125732207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4</w:t>
        </w:r>
        <w:r w:rsidR="000444A7">
          <w:rPr>
            <w:noProof/>
            <w:webHidden/>
          </w:rPr>
          <w:fldChar w:fldCharType="end"/>
        </w:r>
      </w:hyperlink>
    </w:p>
    <w:p w14:paraId="18915A84" w14:textId="7304A2BA" w:rsidR="000444A7" w:rsidRDefault="00EF411E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5732208" w:history="1">
        <w:r w:rsidR="000444A7" w:rsidRPr="008F5834">
          <w:rPr>
            <w:rStyle w:val="Hipervnculo"/>
            <w:noProof/>
            <w:lang w:val="en-GB"/>
          </w:rPr>
          <w:t>3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Definitions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_Toc125732208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4</w:t>
        </w:r>
        <w:r w:rsidR="000444A7">
          <w:rPr>
            <w:noProof/>
            <w:webHidden/>
          </w:rPr>
          <w:fldChar w:fldCharType="end"/>
        </w:r>
      </w:hyperlink>
    </w:p>
    <w:p w14:paraId="1B4A2D48" w14:textId="0914B213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09" w:history="1">
        <w:r w:rsidR="000444A7" w:rsidRPr="008F5834">
          <w:rPr>
            <w:rStyle w:val="Hipervnculo"/>
            <w:noProof/>
            <w:lang w:val="en-GB"/>
          </w:rPr>
          <w:t>3.1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Acronyms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_Toc125732209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4</w:t>
        </w:r>
        <w:r w:rsidR="000444A7">
          <w:rPr>
            <w:noProof/>
            <w:webHidden/>
          </w:rPr>
          <w:fldChar w:fldCharType="end"/>
        </w:r>
      </w:hyperlink>
    </w:p>
    <w:p w14:paraId="07B7E6E5" w14:textId="187A0020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10" w:history="1">
        <w:r w:rsidR="000444A7" w:rsidRPr="008F5834">
          <w:rPr>
            <w:rStyle w:val="Hipervnculo"/>
            <w:noProof/>
            <w:lang w:val="en-GB"/>
          </w:rPr>
          <w:t>3.2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Definitions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_Toc125732210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4</w:t>
        </w:r>
        <w:r w:rsidR="000444A7">
          <w:rPr>
            <w:noProof/>
            <w:webHidden/>
          </w:rPr>
          <w:fldChar w:fldCharType="end"/>
        </w:r>
      </w:hyperlink>
    </w:p>
    <w:p w14:paraId="35219A76" w14:textId="00577D35" w:rsidR="000444A7" w:rsidRDefault="00EF411E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5732211" w:history="1">
        <w:r w:rsidR="000444A7" w:rsidRPr="008F5834">
          <w:rPr>
            <w:rStyle w:val="Hipervnculo"/>
            <w:noProof/>
            <w:lang w:val="en-GB"/>
          </w:rPr>
          <w:t>4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References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_Toc125732211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5</w:t>
        </w:r>
        <w:r w:rsidR="000444A7">
          <w:rPr>
            <w:noProof/>
            <w:webHidden/>
          </w:rPr>
          <w:fldChar w:fldCharType="end"/>
        </w:r>
      </w:hyperlink>
    </w:p>
    <w:p w14:paraId="652F6E57" w14:textId="38A0186E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12" w:history="1">
        <w:r w:rsidR="000444A7" w:rsidRPr="008F5834">
          <w:rPr>
            <w:rStyle w:val="Hipervnculo"/>
            <w:noProof/>
            <w:lang w:val="en-GB"/>
          </w:rPr>
          <w:t>4.1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Documents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_Toc125732212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5</w:t>
        </w:r>
        <w:r w:rsidR="000444A7">
          <w:rPr>
            <w:noProof/>
            <w:webHidden/>
          </w:rPr>
          <w:fldChar w:fldCharType="end"/>
        </w:r>
      </w:hyperlink>
    </w:p>
    <w:p w14:paraId="67A8F8C3" w14:textId="6E26A362" w:rsidR="000444A7" w:rsidRDefault="00EF411E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5732213" w:history="1">
        <w:r w:rsidR="000444A7" w:rsidRPr="008F5834">
          <w:rPr>
            <w:rStyle w:val="Hipervnculo"/>
            <w:noProof/>
            <w:lang w:val="en-GB"/>
          </w:rPr>
          <w:t>5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General Description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_Toc125732213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5</w:t>
        </w:r>
        <w:r w:rsidR="000444A7">
          <w:rPr>
            <w:noProof/>
            <w:webHidden/>
          </w:rPr>
          <w:fldChar w:fldCharType="end"/>
        </w:r>
      </w:hyperlink>
    </w:p>
    <w:p w14:paraId="585C4607" w14:textId="42708537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14" w:history="1">
        <w:r w:rsidR="000444A7" w:rsidRPr="008F5834">
          <w:rPr>
            <w:rStyle w:val="Hipervnculo"/>
            <w:noProof/>
            <w:lang w:val="en-GB"/>
          </w:rPr>
          <w:t>5.1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Users and Use cases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_Toc125732214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5</w:t>
        </w:r>
        <w:r w:rsidR="000444A7">
          <w:rPr>
            <w:noProof/>
            <w:webHidden/>
          </w:rPr>
          <w:fldChar w:fldCharType="end"/>
        </w:r>
      </w:hyperlink>
    </w:p>
    <w:p w14:paraId="66F757AD" w14:textId="52BBFB95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15" w:history="1">
        <w:r w:rsidR="000444A7" w:rsidRPr="008F5834">
          <w:rPr>
            <w:rStyle w:val="Hipervnculo"/>
            <w:noProof/>
            <w:lang w:val="en-GB"/>
          </w:rPr>
          <w:t>5.2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System Boundary and Interfaces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_Toc125732215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6</w:t>
        </w:r>
        <w:r w:rsidR="000444A7">
          <w:rPr>
            <w:noProof/>
            <w:webHidden/>
          </w:rPr>
          <w:fldChar w:fldCharType="end"/>
        </w:r>
      </w:hyperlink>
    </w:p>
    <w:p w14:paraId="39EB7F95" w14:textId="4BCE5F9E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16" w:history="1">
        <w:r w:rsidR="000444A7" w:rsidRPr="008F5834">
          <w:rPr>
            <w:rStyle w:val="Hipervnculo"/>
            <w:noProof/>
            <w:lang w:val="en-GB"/>
          </w:rPr>
          <w:t>5.3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Assumptions and non-goals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_Toc125732216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6</w:t>
        </w:r>
        <w:r w:rsidR="000444A7">
          <w:rPr>
            <w:noProof/>
            <w:webHidden/>
          </w:rPr>
          <w:fldChar w:fldCharType="end"/>
        </w:r>
      </w:hyperlink>
    </w:p>
    <w:p w14:paraId="1A8A5B03" w14:textId="16164672" w:rsidR="000444A7" w:rsidRDefault="00EF411E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5732217" w:history="1">
        <w:r w:rsidR="000444A7" w:rsidRPr="008F5834">
          <w:rPr>
            <w:rStyle w:val="Hipervnculo"/>
            <w:noProof/>
            <w:lang w:val="en-GB"/>
          </w:rPr>
          <w:t>6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System Functions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_Toc125732217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6</w:t>
        </w:r>
        <w:r w:rsidR="000444A7">
          <w:rPr>
            <w:noProof/>
            <w:webHidden/>
          </w:rPr>
          <w:fldChar w:fldCharType="end"/>
        </w:r>
      </w:hyperlink>
    </w:p>
    <w:p w14:paraId="48D23A70" w14:textId="6AD48A06" w:rsidR="000444A7" w:rsidRDefault="00EF411E">
      <w:pPr>
        <w:pStyle w:val="TDC1"/>
        <w:rPr>
          <w:rFonts w:asciiTheme="minorHAnsi" w:eastAsiaTheme="minorEastAsia" w:hAnsiTheme="minorHAnsi" w:cstheme="minorBidi"/>
          <w:noProof/>
          <w:lang w:val="es-ES"/>
        </w:rPr>
      </w:pPr>
      <w:hyperlink w:anchor="_Toc125732218" w:history="1">
        <w:r w:rsidR="000444A7" w:rsidRPr="008F5834">
          <w:rPr>
            <w:rStyle w:val="Hipervnculo"/>
            <w:noProof/>
            <w:lang w:val="en-GB"/>
          </w:rPr>
          <w:t>7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System Requirements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_Toc125732218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7</w:t>
        </w:r>
        <w:r w:rsidR="000444A7">
          <w:rPr>
            <w:noProof/>
            <w:webHidden/>
          </w:rPr>
          <w:fldChar w:fldCharType="end"/>
        </w:r>
      </w:hyperlink>
    </w:p>
    <w:p w14:paraId="4418A4F1" w14:textId="6379275E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19" w:history="1">
        <w:r w:rsidR="000444A7" w:rsidRPr="008F5834">
          <w:rPr>
            <w:rStyle w:val="Hipervnculo"/>
            <w:noProof/>
            <w:lang w:val="en-GB"/>
          </w:rPr>
          <w:t>7.1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Function: Turn on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_Toc125732219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7</w:t>
        </w:r>
        <w:r w:rsidR="000444A7">
          <w:rPr>
            <w:noProof/>
            <w:webHidden/>
          </w:rPr>
          <w:fldChar w:fldCharType="end"/>
        </w:r>
      </w:hyperlink>
    </w:p>
    <w:p w14:paraId="007C8B9E" w14:textId="1EFC0FDC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20" w:history="1">
        <w:r w:rsidR="000444A7" w:rsidRPr="008F5834">
          <w:rPr>
            <w:rStyle w:val="Hipervnculo"/>
            <w:noProof/>
            <w:lang w:val="en-GB"/>
          </w:rPr>
          <w:t>7.2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Function: Turn off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_Toc125732220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7</w:t>
        </w:r>
        <w:r w:rsidR="000444A7">
          <w:rPr>
            <w:noProof/>
            <w:webHidden/>
          </w:rPr>
          <w:fldChar w:fldCharType="end"/>
        </w:r>
      </w:hyperlink>
    </w:p>
    <w:p w14:paraId="4504EC9D" w14:textId="103CA15C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21" w:history="1">
        <w:r w:rsidR="000444A7" w:rsidRPr="008F5834">
          <w:rPr>
            <w:rStyle w:val="Hipervnculo"/>
            <w:noProof/>
            <w:lang w:val="en-GB"/>
          </w:rPr>
          <w:t>7.3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Function: Accelerate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_Toc125732221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8</w:t>
        </w:r>
        <w:r w:rsidR="000444A7">
          <w:rPr>
            <w:noProof/>
            <w:webHidden/>
          </w:rPr>
          <w:fldChar w:fldCharType="end"/>
        </w:r>
      </w:hyperlink>
    </w:p>
    <w:p w14:paraId="68F6100F" w14:textId="42B27DEF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22" w:history="1">
        <w:r w:rsidR="000444A7" w:rsidRPr="008F5834">
          <w:rPr>
            <w:rStyle w:val="Hipervnculo"/>
            <w:rFonts w:cs="Calibri"/>
            <w:noProof/>
            <w:lang w:val="en-GB"/>
          </w:rPr>
          <w:t>7.4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Function: Brake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_Toc125732222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8</w:t>
        </w:r>
        <w:r w:rsidR="000444A7">
          <w:rPr>
            <w:noProof/>
            <w:webHidden/>
          </w:rPr>
          <w:fldChar w:fldCharType="end"/>
        </w:r>
      </w:hyperlink>
    </w:p>
    <w:p w14:paraId="42D310A0" w14:textId="5E560183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23" w:history="1">
        <w:r w:rsidR="000444A7" w:rsidRPr="008F5834">
          <w:rPr>
            <w:rStyle w:val="Hipervnculo"/>
            <w:rFonts w:cs="Calibri"/>
            <w:noProof/>
            <w:lang w:val="en-GB"/>
          </w:rPr>
          <w:t>7.5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Function: Ride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_Toc125732223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8</w:t>
        </w:r>
        <w:r w:rsidR="000444A7">
          <w:rPr>
            <w:noProof/>
            <w:webHidden/>
          </w:rPr>
          <w:fldChar w:fldCharType="end"/>
        </w:r>
      </w:hyperlink>
    </w:p>
    <w:p w14:paraId="3631A9A9" w14:textId="7E33A1B4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24" w:history="1">
        <w:r w:rsidR="000444A7" w:rsidRPr="008F5834">
          <w:rPr>
            <w:rStyle w:val="Hipervnculo"/>
            <w:rFonts w:cs="Calibri"/>
            <w:noProof/>
            <w:lang w:val="en-GB"/>
          </w:rPr>
          <w:t>7.6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Function: Display speed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_Toc125732224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9</w:t>
        </w:r>
        <w:r w:rsidR="000444A7">
          <w:rPr>
            <w:noProof/>
            <w:webHidden/>
          </w:rPr>
          <w:fldChar w:fldCharType="end"/>
        </w:r>
      </w:hyperlink>
    </w:p>
    <w:p w14:paraId="2A468293" w14:textId="59161225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25" w:history="1">
        <w:r w:rsidR="000444A7" w:rsidRPr="008F5834">
          <w:rPr>
            <w:rStyle w:val="Hipervnculo"/>
            <w:rFonts w:cs="Calibri"/>
            <w:noProof/>
            <w:lang w:val="en-GB"/>
          </w:rPr>
          <w:t>7.7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Function: Display SOC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_Toc125732225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9</w:t>
        </w:r>
        <w:r w:rsidR="000444A7">
          <w:rPr>
            <w:noProof/>
            <w:webHidden/>
          </w:rPr>
          <w:fldChar w:fldCharType="end"/>
        </w:r>
      </w:hyperlink>
    </w:p>
    <w:p w14:paraId="6E0C147F" w14:textId="00E1076B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26" w:history="1">
        <w:r w:rsidR="000444A7" w:rsidRPr="008F5834">
          <w:rPr>
            <w:rStyle w:val="Hipervnculo"/>
            <w:rFonts w:cs="Calibri"/>
            <w:noProof/>
            <w:lang w:val="en-GB"/>
          </w:rPr>
          <w:t>7.8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Function: Charge battery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_Toc125732226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9</w:t>
        </w:r>
        <w:r w:rsidR="000444A7">
          <w:rPr>
            <w:noProof/>
            <w:webHidden/>
          </w:rPr>
          <w:fldChar w:fldCharType="end"/>
        </w:r>
      </w:hyperlink>
    </w:p>
    <w:p w14:paraId="607B36D5" w14:textId="6EE7F7A4" w:rsidR="000444A7" w:rsidRDefault="00EF411E">
      <w:pPr>
        <w:pStyle w:val="TDC2"/>
        <w:tabs>
          <w:tab w:val="left" w:pos="72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27" w:history="1">
        <w:r w:rsidR="000444A7" w:rsidRPr="008F5834">
          <w:rPr>
            <w:rStyle w:val="Hipervnculo"/>
            <w:noProof/>
            <w:lang w:val="en-GB"/>
          </w:rPr>
          <w:t>7.9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Function: Limit propulsion torque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_Toc125732227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9</w:t>
        </w:r>
        <w:r w:rsidR="000444A7">
          <w:rPr>
            <w:noProof/>
            <w:webHidden/>
          </w:rPr>
          <w:fldChar w:fldCharType="end"/>
        </w:r>
      </w:hyperlink>
    </w:p>
    <w:p w14:paraId="71F37C64" w14:textId="0CA711F3" w:rsidR="000444A7" w:rsidRDefault="00EF411E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28" w:history="1">
        <w:r w:rsidR="000444A7" w:rsidRPr="008F5834">
          <w:rPr>
            <w:rStyle w:val="Hipervnculo"/>
            <w:noProof/>
            <w:lang w:val="en-GB"/>
          </w:rPr>
          <w:t>7.10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Function: Fold scooter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_Toc125732228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10</w:t>
        </w:r>
        <w:r w:rsidR="000444A7">
          <w:rPr>
            <w:noProof/>
            <w:webHidden/>
          </w:rPr>
          <w:fldChar w:fldCharType="end"/>
        </w:r>
      </w:hyperlink>
    </w:p>
    <w:p w14:paraId="24F80190" w14:textId="7F6EE0EF" w:rsidR="000444A7" w:rsidRDefault="00EF411E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29" w:history="1">
        <w:r w:rsidR="000444A7" w:rsidRPr="008F5834">
          <w:rPr>
            <w:rStyle w:val="Hipervnculo"/>
            <w:noProof/>
            <w:lang w:val="en-GB"/>
          </w:rPr>
          <w:t>7.11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Function: Unfold scooter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_Toc125732229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10</w:t>
        </w:r>
        <w:r w:rsidR="000444A7">
          <w:rPr>
            <w:noProof/>
            <w:webHidden/>
          </w:rPr>
          <w:fldChar w:fldCharType="end"/>
        </w:r>
      </w:hyperlink>
    </w:p>
    <w:p w14:paraId="5960C741" w14:textId="2FD3ABB5" w:rsidR="000444A7" w:rsidRDefault="00EF411E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30" w:history="1">
        <w:r w:rsidR="000444A7" w:rsidRPr="008F5834">
          <w:rPr>
            <w:rStyle w:val="Hipervnculo"/>
            <w:noProof/>
            <w:lang w:val="en-GB"/>
          </w:rPr>
          <w:t>7.12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Function: Install/Remove battery.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_Toc125732230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10</w:t>
        </w:r>
        <w:r w:rsidR="000444A7">
          <w:rPr>
            <w:noProof/>
            <w:webHidden/>
          </w:rPr>
          <w:fldChar w:fldCharType="end"/>
        </w:r>
      </w:hyperlink>
    </w:p>
    <w:p w14:paraId="70C8EF90" w14:textId="6276A338" w:rsidR="000444A7" w:rsidRDefault="00EF411E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31" w:history="1">
        <w:r w:rsidR="000444A7" w:rsidRPr="008F5834">
          <w:rPr>
            <w:rStyle w:val="Hipervnculo"/>
            <w:noProof/>
            <w:lang w:val="en-GB"/>
          </w:rPr>
          <w:t>7.13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Function: Install/Remove wheels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_Toc125732231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10</w:t>
        </w:r>
        <w:r w:rsidR="000444A7">
          <w:rPr>
            <w:noProof/>
            <w:webHidden/>
          </w:rPr>
          <w:fldChar w:fldCharType="end"/>
        </w:r>
      </w:hyperlink>
    </w:p>
    <w:p w14:paraId="679B572E" w14:textId="1E13967E" w:rsidR="000444A7" w:rsidRDefault="00EF411E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5732232" w:history="1">
        <w:r w:rsidR="000444A7" w:rsidRPr="008F5834">
          <w:rPr>
            <w:rStyle w:val="Hipervnculo"/>
            <w:noProof/>
            <w:lang w:val="en-GB"/>
          </w:rPr>
          <w:t>7.14</w:t>
        </w:r>
        <w:r w:rsidR="000444A7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0444A7" w:rsidRPr="008F5834">
          <w:rPr>
            <w:rStyle w:val="Hipervnculo"/>
            <w:noProof/>
            <w:lang w:val="en-GB"/>
          </w:rPr>
          <w:t>Miscellaneous</w:t>
        </w:r>
        <w:r w:rsidR="000444A7">
          <w:rPr>
            <w:noProof/>
            <w:webHidden/>
          </w:rPr>
          <w:tab/>
        </w:r>
        <w:r w:rsidR="000444A7">
          <w:rPr>
            <w:noProof/>
            <w:webHidden/>
          </w:rPr>
          <w:fldChar w:fldCharType="begin"/>
        </w:r>
        <w:r w:rsidR="000444A7">
          <w:rPr>
            <w:noProof/>
            <w:webHidden/>
          </w:rPr>
          <w:instrText xml:space="preserve"> PAGEREF _Toc125732232 \h </w:instrText>
        </w:r>
        <w:r w:rsidR="000444A7">
          <w:rPr>
            <w:noProof/>
            <w:webHidden/>
          </w:rPr>
        </w:r>
        <w:r w:rsidR="000444A7">
          <w:rPr>
            <w:noProof/>
            <w:webHidden/>
          </w:rPr>
          <w:fldChar w:fldCharType="separate"/>
        </w:r>
        <w:r w:rsidR="000444A7">
          <w:rPr>
            <w:noProof/>
            <w:webHidden/>
          </w:rPr>
          <w:t>10</w:t>
        </w:r>
        <w:r w:rsidR="000444A7">
          <w:rPr>
            <w:noProof/>
            <w:webHidden/>
          </w:rPr>
          <w:fldChar w:fldCharType="end"/>
        </w:r>
      </w:hyperlink>
    </w:p>
    <w:p w14:paraId="79B05657" w14:textId="1F81C757" w:rsidR="00B90BE5" w:rsidRPr="000444A7" w:rsidRDefault="00B90BE5">
      <w:pPr>
        <w:spacing w:before="1000"/>
        <w:rPr>
          <w:lang w:val="en-GB"/>
        </w:rPr>
        <w:sectPr w:rsidR="00B90BE5" w:rsidRPr="000444A7" w:rsidSect="001A4DCA">
          <w:headerReference w:type="default" r:id="rId11"/>
          <w:footerReference w:type="default" r:id="rId12"/>
          <w:type w:val="continuous"/>
          <w:pgSz w:w="11906" w:h="16838"/>
          <w:pgMar w:top="1418" w:right="1077" w:bottom="1134" w:left="1077" w:header="709" w:footer="709" w:gutter="0"/>
          <w:cols w:space="708"/>
          <w:docGrid w:linePitch="360"/>
        </w:sectPr>
      </w:pPr>
      <w:r w:rsidRPr="000444A7">
        <w:rPr>
          <w:lang w:val="en-GB"/>
        </w:rPr>
        <w:fldChar w:fldCharType="end"/>
      </w:r>
    </w:p>
    <w:p w14:paraId="3531B58C" w14:textId="17A9159E" w:rsidR="001662B6" w:rsidRPr="000444A7" w:rsidRDefault="001662B6">
      <w:pPr>
        <w:rPr>
          <w:lang w:val="en-GB"/>
        </w:rPr>
      </w:pPr>
    </w:p>
    <w:tbl>
      <w:tblPr>
        <w:tblW w:w="54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85"/>
        <w:gridCol w:w="6097"/>
        <w:gridCol w:w="1042"/>
        <w:gridCol w:w="1032"/>
      </w:tblGrid>
      <w:tr w:rsidR="00D7017A" w:rsidRPr="000444A7" w14:paraId="686F1AE4" w14:textId="77777777" w:rsidTr="009E771A">
        <w:trPr>
          <w:tblHeader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15185773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b/>
                <w:lang w:val="en-GB"/>
              </w:rPr>
              <w:t>ID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1DF8814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b/>
                <w:lang w:val="en-GB"/>
              </w:rPr>
              <w:t>Object Type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7745509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1297A35" w14:textId="0B345A1B" w:rsidR="00D7017A" w:rsidRPr="000444A7" w:rsidRDefault="00D7017A" w:rsidP="00642E37">
            <w:pPr>
              <w:rPr>
                <w:b/>
                <w:lang w:val="en-GB"/>
              </w:rPr>
            </w:pPr>
            <w:r w:rsidRPr="000444A7">
              <w:rPr>
                <w:b/>
                <w:lang w:val="en-GB"/>
              </w:rPr>
              <w:t>Parent Requirement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8DBEF10" w14:textId="491BF8ED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b/>
                <w:lang w:val="en-GB"/>
              </w:rPr>
              <w:t>Rationale</w:t>
            </w:r>
          </w:p>
        </w:tc>
      </w:tr>
      <w:tr w:rsidR="00D7017A" w:rsidRPr="000444A7" w14:paraId="6D1EB50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7941E" w14:textId="71C00E31" w:rsidR="00D7017A" w:rsidRPr="000444A7" w:rsidRDefault="00D7017A" w:rsidP="00642E37">
            <w:pPr>
              <w:rPr>
                <w:lang w:val="en-GB"/>
              </w:rPr>
            </w:pPr>
            <w:commentRangeStart w:id="1"/>
            <w:commentRangeStart w:id="2"/>
            <w:commentRangeStart w:id="3"/>
            <w:r w:rsidRPr="000444A7">
              <w:rPr>
                <w:lang w:val="en-GB"/>
              </w:rPr>
              <w:t>Req_1</w:t>
            </w:r>
            <w:commentRangeEnd w:id="1"/>
            <w:r w:rsidR="00126074" w:rsidRPr="000444A7">
              <w:rPr>
                <w:rStyle w:val="Refdecomentario"/>
                <w:lang w:val="en-GB"/>
              </w:rPr>
              <w:commentReference w:id="1"/>
            </w:r>
            <w:commentRangeEnd w:id="2"/>
            <w:r w:rsidR="00D8148E">
              <w:rPr>
                <w:rStyle w:val="Refdecomentario"/>
              </w:rPr>
              <w:commentReference w:id="2"/>
            </w:r>
            <w:commentRangeEnd w:id="3"/>
            <w:r w:rsidR="00E94635">
              <w:rPr>
                <w:rStyle w:val="Refdecomentario"/>
              </w:rPr>
              <w:commentReference w:id="3"/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9FCF7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55A872B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044A1" w14:textId="77777777" w:rsidR="00D7017A" w:rsidRPr="000444A7" w:rsidRDefault="00D7017A" w:rsidP="00126074">
            <w:pPr>
              <w:pStyle w:val="Ttulo1"/>
              <w:rPr>
                <w:lang w:val="en-GB"/>
              </w:rPr>
            </w:pPr>
            <w:bookmarkStart w:id="4" w:name="_Toc256000004"/>
            <w:bookmarkStart w:id="5" w:name="_Toc256000138"/>
            <w:bookmarkStart w:id="6" w:name="_Toc125732204"/>
            <w:r w:rsidRPr="000444A7">
              <w:rPr>
                <w:lang w:val="en-GB"/>
              </w:rPr>
              <w:t>Introduction</w:t>
            </w:r>
            <w:bookmarkEnd w:id="4"/>
            <w:bookmarkEnd w:id="5"/>
            <w:bookmarkEnd w:id="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11BAB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C2538" w14:textId="00EDE4D9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14C7485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D7017A" w:rsidRPr="000444A7" w14:paraId="420DFA68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2F6E3" w14:textId="00128B9A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Req_249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63602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5A2D8DF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6BD4E" w14:textId="77777777" w:rsidR="00D7017A" w:rsidRPr="000444A7" w:rsidRDefault="00D7017A" w:rsidP="00126074">
            <w:pPr>
              <w:pStyle w:val="Ttulo1"/>
              <w:rPr>
                <w:lang w:val="en-GB"/>
              </w:rPr>
            </w:pPr>
            <w:bookmarkStart w:id="7" w:name="_Toc256000005"/>
            <w:bookmarkStart w:id="8" w:name="_Toc256000139"/>
            <w:bookmarkStart w:id="9" w:name="_Toc125732205"/>
            <w:r w:rsidRPr="000444A7">
              <w:rPr>
                <w:lang w:val="en-GB"/>
              </w:rPr>
              <w:t>Purpose</w:t>
            </w:r>
            <w:bookmarkEnd w:id="7"/>
            <w:bookmarkEnd w:id="8"/>
            <w:bookmarkEnd w:id="9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4E41C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53EE3" w14:textId="6DF136EC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EBA7457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D7017A" w:rsidRPr="000444A7" w14:paraId="304377A0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4C4897" w14:textId="38E6052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Req_3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99668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535BED8B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4DE91" w14:textId="1010EB43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purpose of this specification is to describe the functionality for the system </w:t>
            </w:r>
            <w:r w:rsidR="00126074" w:rsidRPr="000444A7">
              <w:rPr>
                <w:rFonts w:ascii="Verdana" w:hAnsi="Verdana"/>
                <w:sz w:val="20"/>
                <w:szCs w:val="20"/>
                <w:lang w:val="en-GB"/>
              </w:rPr>
              <w:t>Electric Scooter</w:t>
            </w:r>
            <w:r w:rsidR="00A604D0" w:rsidRPr="000444A7">
              <w:rPr>
                <w:lang w:val="en-GB"/>
              </w:rPr>
              <w:t xml:space="preserve"> The system will be</w:t>
            </w:r>
            <w:r w:rsidRPr="000444A7">
              <w:rPr>
                <w:lang w:val="en-GB"/>
              </w:rPr>
              <w:t xml:space="preserve"> developed within the scope of </w:t>
            </w:r>
            <w:r w:rsidR="00126074" w:rsidRPr="000444A7">
              <w:rPr>
                <w:lang w:val="en-GB"/>
              </w:rPr>
              <w:t>Validation and Testing Platforms</w:t>
            </w:r>
            <w:r w:rsidRPr="000444A7">
              <w:rPr>
                <w:lang w:val="en-GB"/>
              </w:rPr>
              <w:t>.</w:t>
            </w:r>
          </w:p>
          <w:p w14:paraId="1DCB17D3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4567F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4AC9F" w14:textId="387470B3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A3F0F88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D7017A" w:rsidRPr="000444A7" w14:paraId="026C16A3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0F6D7" w14:textId="6F86414B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Req_248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A550B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553D7703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B9D22" w14:textId="77777777" w:rsidR="00D7017A" w:rsidRPr="000444A7" w:rsidRDefault="00D7017A" w:rsidP="00642E37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10" w:name="_Toc256000006"/>
            <w:bookmarkStart w:id="11" w:name="_Toc256000140"/>
            <w:bookmarkStart w:id="12" w:name="_Toc125732206"/>
            <w:r w:rsidRPr="000444A7">
              <w:rPr>
                <w:lang w:val="en-GB"/>
              </w:rPr>
              <w:t>Background and Context</w:t>
            </w:r>
            <w:bookmarkEnd w:id="10"/>
            <w:bookmarkEnd w:id="11"/>
            <w:bookmarkEnd w:id="12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A9EF93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D366F" w14:textId="17C3DAB4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81E032A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D7017A" w:rsidRPr="000444A7" w14:paraId="28F3295F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D9CFA" w14:textId="38A847CD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Req_250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BC5AB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2FEACFFE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72395" w14:textId="75D8473D" w:rsidR="00D7017A" w:rsidRPr="000444A7" w:rsidRDefault="00126074" w:rsidP="00126074">
            <w:pPr>
              <w:rPr>
                <w:lang w:val="en-GB"/>
              </w:rPr>
            </w:pPr>
            <w:commentRangeStart w:id="13"/>
            <w:commentRangeStart w:id="14"/>
            <w:r w:rsidRPr="000444A7">
              <w:rPr>
                <w:lang w:val="en-GB"/>
              </w:rPr>
              <w:t>This document describes the requirements specification of a</w:t>
            </w:r>
            <w:r w:rsidR="005C412B" w:rsidRPr="000444A7">
              <w:rPr>
                <w:lang w:val="en-GB"/>
              </w:rPr>
              <w:t>n</w:t>
            </w:r>
            <w:r w:rsidRPr="000444A7">
              <w:rPr>
                <w:lang w:val="en-GB"/>
              </w:rPr>
              <w:t xml:space="preserve"> electric scooter manufactured and sold by MU Scooters Inc.</w:t>
            </w:r>
            <w:commentRangeEnd w:id="13"/>
            <w:r w:rsidR="005C412B" w:rsidRPr="000444A7">
              <w:rPr>
                <w:lang w:val="en-GB"/>
              </w:rPr>
              <w:commentReference w:id="13"/>
            </w:r>
            <w:commentRangeEnd w:id="14"/>
            <w:r w:rsidR="00E97DD0">
              <w:rPr>
                <w:rStyle w:val="Refdecomentario"/>
              </w:rPr>
              <w:commentReference w:id="14"/>
            </w:r>
            <w:r w:rsidR="005C412B" w:rsidRPr="000444A7">
              <w:rPr>
                <w:lang w:val="en-GB"/>
              </w:rPr>
              <w:t xml:space="preserve"> The following figure shows the general structure of the scooter.</w:t>
            </w:r>
          </w:p>
          <w:p w14:paraId="0531E58D" w14:textId="77777777" w:rsidR="00347874" w:rsidRPr="000444A7" w:rsidRDefault="00347874" w:rsidP="00126074">
            <w:pPr>
              <w:rPr>
                <w:lang w:val="en-GB"/>
              </w:rPr>
            </w:pPr>
          </w:p>
          <w:p w14:paraId="244ECF12" w14:textId="66400566" w:rsidR="005C412B" w:rsidRPr="000444A7" w:rsidRDefault="00347874" w:rsidP="00347874">
            <w:pPr>
              <w:spacing w:after="240" w:line="259" w:lineRule="atLeast"/>
              <w:jc w:val="center"/>
              <w:rPr>
                <w:lang w:val="en-GB"/>
              </w:rPr>
            </w:pPr>
            <w:r w:rsidRPr="000444A7">
              <w:rPr>
                <w:noProof/>
                <w:lang w:val="en-GB"/>
              </w:rPr>
              <w:drawing>
                <wp:inline distT="0" distB="0" distL="0" distR="0" wp14:anchorId="6F1870A3" wp14:editId="090DEA0A">
                  <wp:extent cx="2889705" cy="2386483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022" cy="239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BF637" w14:textId="270400E5" w:rsidR="00347874" w:rsidRPr="000444A7" w:rsidRDefault="00347874" w:rsidP="00347874">
            <w:pPr>
              <w:spacing w:after="240" w:line="259" w:lineRule="atLeast"/>
              <w:rPr>
                <w:lang w:val="en-GB"/>
              </w:rPr>
            </w:pPr>
            <w:r w:rsidRPr="000444A7">
              <w:rPr>
                <w:lang w:val="en-GB"/>
              </w:rPr>
              <w:t>The scooter is sold with the charger and it will be prepared to charge from the common 230 V utility grid.</w:t>
            </w:r>
          </w:p>
          <w:p w14:paraId="5FA320FD" w14:textId="65D6F321" w:rsidR="00347874" w:rsidRPr="000444A7" w:rsidRDefault="00347874" w:rsidP="00347874">
            <w:pPr>
              <w:spacing w:after="240" w:line="259" w:lineRule="atLeast"/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 xml:space="preserve">The scooter will be connected to an app in a smartphone via Bluetooth. The app will record information about rides and will have access to GPS coordinates. </w:t>
            </w:r>
          </w:p>
          <w:p w14:paraId="63CA208A" w14:textId="16E5B22D" w:rsidR="005C412B" w:rsidRPr="000444A7" w:rsidRDefault="00347874" w:rsidP="003D4E5B">
            <w:pPr>
              <w:spacing w:after="240" w:line="259" w:lineRule="atLeast"/>
              <w:rPr>
                <w:lang w:val="en-GB"/>
              </w:rPr>
            </w:pPr>
            <w:r w:rsidRPr="000444A7">
              <w:rPr>
                <w:lang w:val="en-GB"/>
              </w:rPr>
              <w:t>Using GPS coordinates, the app will send a speed limitation</w:t>
            </w:r>
            <w:r w:rsidR="003D4E5B" w:rsidRPr="000444A7">
              <w:rPr>
                <w:lang w:val="en-GB"/>
              </w:rPr>
              <w:t xml:space="preserve"> command to the scooter in certain areas.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A2F4D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94C50" w14:textId="130FE328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B7169C2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D7017A" w:rsidRPr="000444A7" w14:paraId="235F9BA8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0F292" w14:textId="5BCD3979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Req_246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67D64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7E254190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12227" w14:textId="77777777" w:rsidR="00D7017A" w:rsidRPr="000444A7" w:rsidRDefault="00D7017A" w:rsidP="00642E37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15" w:name="_Toc256000009"/>
            <w:bookmarkStart w:id="16" w:name="_Toc256000143"/>
            <w:bookmarkStart w:id="17" w:name="_Toc125732207"/>
            <w:r w:rsidRPr="000444A7">
              <w:rPr>
                <w:lang w:val="en-GB"/>
              </w:rPr>
              <w:t>Traceability and Notation</w:t>
            </w:r>
            <w:bookmarkEnd w:id="15"/>
            <w:bookmarkEnd w:id="16"/>
            <w:bookmarkEnd w:id="17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41DAE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C6B1D" w14:textId="12FCD5D6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9462754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D7017A" w:rsidRPr="000444A7" w14:paraId="5EE38194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4337" w14:textId="30662B6F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Req_247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65DE3" w14:textId="77777777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159C9D31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A3FC7" w14:textId="5270ACBE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i/>
                <w:iCs/>
                <w:lang w:val="en-GB"/>
              </w:rPr>
              <w:t>Parent Requirement</w:t>
            </w:r>
            <w:r w:rsidRPr="000444A7">
              <w:rPr>
                <w:lang w:val="en-GB"/>
              </w:rPr>
              <w:t xml:space="preserve"> attribute may be used to identify the requirement(s) of the </w:t>
            </w:r>
            <w:r w:rsidR="007E49E0" w:rsidRPr="000444A7">
              <w:rPr>
                <w:lang w:val="en-GB"/>
              </w:rPr>
              <w:t xml:space="preserve">higher </w:t>
            </w:r>
            <w:r w:rsidRPr="000444A7">
              <w:rPr>
                <w:lang w:val="en-GB"/>
              </w:rPr>
              <w:t xml:space="preserve">level of abstraction that </w:t>
            </w:r>
            <w:r w:rsidR="007E49E0" w:rsidRPr="000444A7">
              <w:rPr>
                <w:lang w:val="en-GB"/>
              </w:rPr>
              <w:t>justify the existence of a requirement. Requirements from which a requirement derives.</w:t>
            </w:r>
          </w:p>
          <w:p w14:paraId="74FD24BF" w14:textId="1D7919CB" w:rsidR="007E49E0" w:rsidRPr="000444A7" w:rsidRDefault="007E49E0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To say it differently, a requirement must justify the compliance with the requirement(s) of the superior level listed in its Parent Requirement attribute.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82259" w14:textId="77777777" w:rsidR="00D7017A" w:rsidRPr="000444A7" w:rsidRDefault="00D7017A" w:rsidP="00642E37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6C830" w14:textId="676A0394" w:rsidR="00D7017A" w:rsidRPr="000444A7" w:rsidRDefault="00D7017A" w:rsidP="00642E3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5DA9DC5" w14:textId="77777777" w:rsidR="00D7017A" w:rsidRPr="000444A7" w:rsidRDefault="00D7017A" w:rsidP="00642E37">
            <w:pPr>
              <w:rPr>
                <w:lang w:val="en-GB"/>
              </w:rPr>
            </w:pPr>
          </w:p>
        </w:tc>
      </w:tr>
      <w:tr w:rsidR="003D4E5B" w:rsidRPr="000444A7" w14:paraId="397DB2F7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455E6" w14:textId="3DDF79CB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Req_211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01279" w14:textId="3B07136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2C4C3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</w:t>
            </w:r>
            <w:r w:rsidRPr="000444A7">
              <w:rPr>
                <w:i/>
                <w:iCs/>
                <w:lang w:val="en-GB"/>
              </w:rPr>
              <w:t>Rationale</w:t>
            </w:r>
            <w:r w:rsidRPr="000444A7">
              <w:rPr>
                <w:lang w:val="en-GB"/>
              </w:rPr>
              <w:t xml:space="preserve"> attribute may be used to write down the reasons that justify the existence of a requirement without Parent Requirements.</w:t>
            </w:r>
          </w:p>
          <w:p w14:paraId="61D4A007" w14:textId="165E827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That is, there may be requirements that do not derive from requirements of a superior level; they may respond to arbitrary design decisions, design restrictions of different types etc. These cases may be explained in the </w:t>
            </w:r>
            <w:r w:rsidRPr="000444A7">
              <w:rPr>
                <w:i/>
                <w:iCs/>
                <w:lang w:val="en-GB"/>
              </w:rPr>
              <w:t>Rationale</w:t>
            </w:r>
            <w:r w:rsidRPr="000444A7">
              <w:rPr>
                <w:lang w:val="en-GB"/>
              </w:rPr>
              <w:t xml:space="preserve"> attribute. </w:t>
            </w:r>
          </w:p>
          <w:p w14:paraId="22119575" w14:textId="3F7E0D6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Rationale shall be N.A (not applicable) if not used.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F79C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17B8F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C0EA931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EC08FB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85B2" w14:textId="0F92E24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Req_64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FD841" w14:textId="77F4CC6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003E" w14:textId="323A5BF6" w:rsidR="003D4E5B" w:rsidRPr="000444A7" w:rsidRDefault="003D4E5B" w:rsidP="003D4E5B">
            <w:pPr>
              <w:rPr>
                <w:highlight w:val="yellow"/>
                <w:lang w:val="en-GB"/>
              </w:rPr>
            </w:pPr>
            <w:commentRangeStart w:id="18"/>
            <w:r w:rsidRPr="000444A7">
              <w:rPr>
                <w:highlight w:val="yellow"/>
                <w:lang w:val="en-GB"/>
              </w:rPr>
              <w:t xml:space="preserve">Describe </w:t>
            </w:r>
            <w:commentRangeEnd w:id="18"/>
            <w:r w:rsidR="00A34B67">
              <w:rPr>
                <w:rStyle w:val="Refdecomentario"/>
              </w:rPr>
              <w:commentReference w:id="18"/>
            </w:r>
            <w:r w:rsidRPr="000444A7">
              <w:rPr>
                <w:highlight w:val="yellow"/>
                <w:lang w:val="en-GB"/>
              </w:rPr>
              <w:t>here any special notation that will be used in this specification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E2112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75B26" w14:textId="21D82636" w:rsidR="003D4E5B" w:rsidRPr="000444A7" w:rsidRDefault="003D4E5B" w:rsidP="003D4E5B">
            <w:pPr>
              <w:rPr>
                <w:lang w:val="en-GB"/>
              </w:rPr>
            </w:pPr>
            <w:proofErr w:type="gramStart"/>
            <w:r w:rsidRPr="000444A7">
              <w:rPr>
                <w:lang w:val="en-GB"/>
              </w:rPr>
              <w:t>N.A</w:t>
            </w:r>
            <w:proofErr w:type="gramEnd"/>
          </w:p>
        </w:tc>
      </w:tr>
      <w:tr w:rsidR="003D4E5B" w:rsidRPr="000444A7" w14:paraId="68D42506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F1EFC" w14:textId="55258E9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46305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D07768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A1BD7" w14:textId="77777777" w:rsidR="003D4E5B" w:rsidRPr="000444A7" w:rsidRDefault="003D4E5B" w:rsidP="003D4E5B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19" w:name="_Toc256000010"/>
            <w:bookmarkStart w:id="20" w:name="_Toc256000144"/>
            <w:bookmarkStart w:id="21" w:name="_Toc125732208"/>
            <w:r w:rsidRPr="000444A7">
              <w:rPr>
                <w:lang w:val="en-GB"/>
              </w:rPr>
              <w:t>Definitions</w:t>
            </w:r>
            <w:bookmarkEnd w:id="19"/>
            <w:bookmarkEnd w:id="20"/>
            <w:bookmarkEnd w:id="21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FB8B2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F0A31" w14:textId="5E3796C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316B2C0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57B8DF9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D4DA5" w14:textId="40319D1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6D17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6C3DBD0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9C628" w14:textId="77777777" w:rsidR="003D4E5B" w:rsidRPr="000444A7" w:rsidRDefault="003D4E5B" w:rsidP="003D4E5B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22" w:name="_Toc256000011"/>
            <w:bookmarkStart w:id="23" w:name="_Toc256000145"/>
            <w:bookmarkStart w:id="24" w:name="_Toc125732209"/>
            <w:r w:rsidRPr="000444A7">
              <w:rPr>
                <w:lang w:val="en-GB"/>
              </w:rPr>
              <w:t>Acronyms</w:t>
            </w:r>
            <w:bookmarkEnd w:id="22"/>
            <w:bookmarkEnd w:id="23"/>
            <w:bookmarkEnd w:id="24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0ADF3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266D8" w14:textId="33EC4B4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CE06614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6FDD8C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75569" w14:textId="763EE7F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49302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76C882D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99A6F" w14:textId="64C43860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SOC: State-of-Charge</w:t>
            </w:r>
          </w:p>
          <w:p w14:paraId="79965A4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E98A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E9E18" w14:textId="2BF8130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283D7E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4330540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26F24" w14:textId="7ECC568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E7391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3448A6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F17BE" w14:textId="77777777" w:rsidR="003D4E5B" w:rsidRPr="000444A7" w:rsidRDefault="003D4E5B" w:rsidP="003D4E5B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25" w:name="_Toc256000012"/>
            <w:bookmarkStart w:id="26" w:name="_Toc256000146"/>
            <w:bookmarkStart w:id="27" w:name="_Toc125732210"/>
            <w:r w:rsidRPr="000444A7">
              <w:rPr>
                <w:lang w:val="en-GB"/>
              </w:rPr>
              <w:t>Definitions</w:t>
            </w:r>
            <w:bookmarkEnd w:id="25"/>
            <w:bookmarkEnd w:id="26"/>
            <w:bookmarkEnd w:id="27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C25F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21103" w14:textId="37853FC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4935BBC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50D954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D4CCF" w14:textId="7D6FE2A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>Req_10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84B88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0856924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C6811" w14:textId="38853944" w:rsidR="003D4E5B" w:rsidRPr="000444A7" w:rsidRDefault="003D4E5B" w:rsidP="003D4E5B">
            <w:pPr>
              <w:rPr>
                <w:highlight w:val="yellow"/>
                <w:lang w:val="en-GB"/>
              </w:rPr>
            </w:pPr>
            <w:r w:rsidRPr="000444A7">
              <w:rPr>
                <w:highlight w:val="yellow"/>
                <w:lang w:val="en-GB"/>
              </w:rPr>
              <w:t xml:space="preserve">List and describe here the terms that may not be common knowledge 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EAD62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778D5" w14:textId="661CBA9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8635054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C0151F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3F0A6" w14:textId="5D62032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3EAD2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62E43DF3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96DF0" w14:textId="77777777" w:rsidR="003D4E5B" w:rsidRPr="000444A7" w:rsidRDefault="003D4E5B" w:rsidP="003D4E5B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28" w:name="_Toc256000013"/>
            <w:bookmarkStart w:id="29" w:name="_Toc256000147"/>
            <w:bookmarkStart w:id="30" w:name="_Toc125732211"/>
            <w:r w:rsidRPr="000444A7">
              <w:rPr>
                <w:lang w:val="en-GB"/>
              </w:rPr>
              <w:t>References</w:t>
            </w:r>
            <w:bookmarkEnd w:id="28"/>
            <w:bookmarkEnd w:id="29"/>
            <w:bookmarkEnd w:id="30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8006F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6B73F" w14:textId="5790C8E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9A0E1C1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0423AE6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1B0E4" w14:textId="1C78C813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Req_68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BFDF6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62AA85C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A3094" w14:textId="6DDFC6D3" w:rsidR="003D4E5B" w:rsidRPr="000444A7" w:rsidRDefault="003D4E5B" w:rsidP="003D4E5B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31" w:name="_Toc256000014"/>
            <w:bookmarkStart w:id="32" w:name="_Toc256000148"/>
            <w:bookmarkStart w:id="33" w:name="_Toc125732212"/>
            <w:r w:rsidRPr="000444A7">
              <w:rPr>
                <w:lang w:val="en-GB"/>
              </w:rPr>
              <w:t>Documents</w:t>
            </w:r>
            <w:bookmarkEnd w:id="31"/>
            <w:bookmarkEnd w:id="32"/>
            <w:bookmarkEnd w:id="33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DA1F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CF01A" w14:textId="1BA075A3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093C6E6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1F5D16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A5F1F" w14:textId="7D315CF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Req_69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012BD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3F5B947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5900B" w14:textId="1C2A30DE" w:rsidR="003D4E5B" w:rsidRPr="000444A7" w:rsidRDefault="003D4E5B" w:rsidP="003D4E5B">
            <w:pPr>
              <w:rPr>
                <w:highlight w:val="yellow"/>
                <w:lang w:val="en-GB"/>
              </w:rPr>
            </w:pPr>
            <w:r w:rsidRPr="000444A7">
              <w:rPr>
                <w:highlight w:val="yellow"/>
                <w:lang w:val="en-GB"/>
              </w:rPr>
              <w:t>List here any external document that may be cited in the specification. Make sure the document referenced is available for the reader (via hyperlink or similar).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6986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AFAD0" w14:textId="679DACAF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67502B5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A7BE057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27F40" w14:textId="0161522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8BF52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20C09D6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378EC" w14:textId="77777777" w:rsidR="003D4E5B" w:rsidRPr="000444A7" w:rsidRDefault="003D4E5B" w:rsidP="003D4E5B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34" w:name="_Toc256000018"/>
            <w:bookmarkStart w:id="35" w:name="_Toc256000152"/>
            <w:bookmarkStart w:id="36" w:name="_Toc125732213"/>
            <w:r w:rsidRPr="000444A7">
              <w:rPr>
                <w:lang w:val="en-GB"/>
              </w:rPr>
              <w:t>General Description</w:t>
            </w:r>
            <w:bookmarkEnd w:id="34"/>
            <w:bookmarkEnd w:id="35"/>
            <w:bookmarkEnd w:id="3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5216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51EFB" w14:textId="1B73FAB1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AB26FE7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4E6760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A20FA" w14:textId="774276C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FF994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3B0665D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D3F4B" w14:textId="77777777" w:rsidR="003D4E5B" w:rsidRPr="000444A7" w:rsidRDefault="003D4E5B" w:rsidP="003D4E5B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37" w:name="_Toc256000019"/>
            <w:bookmarkStart w:id="38" w:name="_Toc256000153"/>
            <w:bookmarkStart w:id="39" w:name="_Toc125732214"/>
            <w:r w:rsidRPr="000444A7">
              <w:rPr>
                <w:lang w:val="en-GB"/>
              </w:rPr>
              <w:t>Users and Use cases</w:t>
            </w:r>
            <w:bookmarkEnd w:id="37"/>
            <w:bookmarkEnd w:id="38"/>
            <w:bookmarkEnd w:id="39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335C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031D6" w14:textId="0285791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354BD1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245E107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B4C4D" w14:textId="07CB3CA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Req_237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B0AC1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21984D5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96F05" w14:textId="7CFDCBB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following system users are identified:</w:t>
            </w:r>
          </w:p>
          <w:p w14:paraId="1297E35D" w14:textId="3C8EB883" w:rsidR="003D4E5B" w:rsidRPr="000444A7" w:rsidRDefault="003D4E5B" w:rsidP="003D4E5B">
            <w:pPr>
              <w:pStyle w:val="Prrafodelista"/>
              <w:numPr>
                <w:ilvl w:val="0"/>
                <w:numId w:val="89"/>
              </w:numPr>
              <w:rPr>
                <w:lang w:val="en-GB"/>
              </w:rPr>
            </w:pPr>
            <w:r w:rsidRPr="000444A7">
              <w:rPr>
                <w:lang w:val="en-GB"/>
              </w:rPr>
              <w:t>Driver.</w:t>
            </w:r>
          </w:p>
          <w:p w14:paraId="1EF24738" w14:textId="77777777" w:rsidR="003D4E5B" w:rsidRPr="000444A7" w:rsidRDefault="003D4E5B" w:rsidP="003D4E5B">
            <w:pPr>
              <w:pStyle w:val="Prrafodelista"/>
              <w:numPr>
                <w:ilvl w:val="0"/>
                <w:numId w:val="89"/>
              </w:numPr>
              <w:rPr>
                <w:lang w:val="en-GB"/>
              </w:rPr>
            </w:pPr>
            <w:r w:rsidRPr="000444A7">
              <w:rPr>
                <w:lang w:val="en-GB"/>
              </w:rPr>
              <w:t>Maintainer.</w:t>
            </w:r>
          </w:p>
          <w:p w14:paraId="02E83EED" w14:textId="77777777" w:rsidR="003D4E5B" w:rsidRPr="000444A7" w:rsidRDefault="003D4E5B" w:rsidP="003D4E5B">
            <w:pPr>
              <w:pStyle w:val="Prrafodelista"/>
              <w:numPr>
                <w:ilvl w:val="0"/>
                <w:numId w:val="89"/>
              </w:numPr>
              <w:rPr>
                <w:lang w:val="en-GB"/>
              </w:rPr>
            </w:pPr>
            <w:r w:rsidRPr="000444A7">
              <w:rPr>
                <w:lang w:val="en-GB"/>
              </w:rPr>
              <w:t>Utility grid.</w:t>
            </w:r>
          </w:p>
          <w:p w14:paraId="2194CD56" w14:textId="59B6EBA1" w:rsidR="003D4E5B" w:rsidRPr="000444A7" w:rsidRDefault="003D4E5B" w:rsidP="003D4E5B">
            <w:pPr>
              <w:pStyle w:val="Prrafodelista"/>
              <w:numPr>
                <w:ilvl w:val="0"/>
                <w:numId w:val="89"/>
              </w:numPr>
              <w:rPr>
                <w:lang w:val="en-GB"/>
              </w:rPr>
            </w:pPr>
            <w:r w:rsidRPr="000444A7">
              <w:rPr>
                <w:lang w:val="en-GB"/>
              </w:rPr>
              <w:t>Smartphone.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8C2D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B434C" w14:textId="2F056B0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AF19DF7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77348C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68A49" w14:textId="0EFC35E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Req_236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3C399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3BF39D73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C0897" w14:textId="5347F1B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Use case diagram. </w:t>
            </w:r>
          </w:p>
          <w:p w14:paraId="4DD7A113" w14:textId="31DF4E7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noProof/>
                <w:lang w:val="en-GB"/>
              </w:rPr>
              <w:drawing>
                <wp:inline distT="0" distB="0" distL="0" distR="0" wp14:anchorId="624FCB41" wp14:editId="5F35E6AC">
                  <wp:extent cx="3727450" cy="2317750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0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B5CE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3B023" w14:textId="3B29645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4890435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EEBCD78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B1CB6" w14:textId="2E88AE6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>Req_16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92A9E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0EF4A13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9FFE4" w14:textId="30865158" w:rsidR="003D4E5B" w:rsidRPr="000444A7" w:rsidRDefault="003D4E5B" w:rsidP="003D4E5B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40" w:name="_Toc256000020"/>
            <w:bookmarkStart w:id="41" w:name="_Toc256000154"/>
            <w:bookmarkStart w:id="42" w:name="_Toc125732215"/>
            <w:r w:rsidRPr="000444A7">
              <w:rPr>
                <w:lang w:val="en-GB"/>
              </w:rPr>
              <w:t>System Boundary and Interfaces</w:t>
            </w:r>
            <w:bookmarkEnd w:id="40"/>
            <w:bookmarkEnd w:id="41"/>
            <w:bookmarkEnd w:id="42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2F537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97E70" w14:textId="4B69064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0A46CB8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F47B4AE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A592D" w14:textId="482F926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Req_200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740B0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798BFD5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772D6" w14:textId="46B462F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rFonts w:ascii="Verdana" w:hAnsi="Verdana"/>
                <w:sz w:val="20"/>
                <w:szCs w:val="20"/>
                <w:lang w:val="en-GB"/>
              </w:rPr>
              <w:t xml:space="preserve">Electric scooter </w:t>
            </w:r>
            <w:r w:rsidRPr="000444A7">
              <w:rPr>
                <w:lang w:val="en-GB"/>
              </w:rPr>
              <w:t>Boundary</w:t>
            </w:r>
          </w:p>
          <w:p w14:paraId="20C1E0B0" w14:textId="496361EA" w:rsidR="003D4E5B" w:rsidRPr="000444A7" w:rsidRDefault="003D4E5B" w:rsidP="003D4E5B">
            <w:pPr>
              <w:jc w:val="center"/>
              <w:rPr>
                <w:lang w:val="en-GB"/>
              </w:rPr>
            </w:pPr>
            <w:del w:id="43" w:author="Jon Del Olmo" w:date="2023-02-07T12:34:00Z">
              <w:r w:rsidRPr="000444A7" w:rsidDel="00D10FE8">
                <w:rPr>
                  <w:noProof/>
                  <w:lang w:val="en-GB"/>
                </w:rPr>
                <w:drawing>
                  <wp:inline distT="0" distB="0" distL="0" distR="0" wp14:anchorId="0FDBBEF7" wp14:editId="7029EF32">
                    <wp:extent cx="2476005" cy="2038320"/>
                    <wp:effectExtent l="0" t="0" r="635" b="635"/>
                    <wp:docPr id="5" name="Imagen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84423" cy="204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  <w:ins w:id="44" w:author="Jon Del Olmo" w:date="2023-02-07T12:34:00Z">
              <w:r w:rsidR="00D10FE8" w:rsidRPr="00D10FE8">
                <w:rPr>
                  <w:noProof/>
                  <w:lang w:val="en-GB"/>
                </w:rPr>
                <w:drawing>
                  <wp:inline distT="0" distB="0" distL="0" distR="0" wp14:anchorId="6E83D588" wp14:editId="1A0192A4">
                    <wp:extent cx="3734435" cy="2595880"/>
                    <wp:effectExtent l="0" t="0" r="0" b="0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34435" cy="2595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0A840041" w14:textId="5D83B4F4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A6FE5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35318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515AFF1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673E5" w14:textId="6562590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Req_238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90969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08BAC63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38B0C" w14:textId="450653E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System interfaces diagram</w:t>
            </w:r>
          </w:p>
          <w:p w14:paraId="2009F506" w14:textId="7555EB3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highlight w:val="yellow"/>
                <w:lang w:val="en-GB"/>
              </w:rPr>
              <w:t>Consider using a diagram for interfaces. The same diagram may be used to display boundary and interfaces.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AC04F" w14:textId="0EE8593A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DF34F" w14:textId="1532CCE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60BFDD5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C9DCF5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B890A" w14:textId="418042E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Req_239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53253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03B8975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3044D" w14:textId="26FB6540" w:rsidR="003D4E5B" w:rsidRPr="000444A7" w:rsidRDefault="003D4E5B" w:rsidP="003D4E5B">
            <w:pPr>
              <w:rPr>
                <w:lang w:val="en-GB"/>
              </w:rPr>
            </w:pPr>
            <w:commentRangeStart w:id="45"/>
            <w:commentRangeStart w:id="46"/>
            <w:r w:rsidRPr="000444A7">
              <w:rPr>
                <w:lang w:val="en-GB"/>
              </w:rPr>
              <w:t xml:space="preserve">The following are the </w:t>
            </w:r>
            <w:r w:rsidRPr="000444A7">
              <w:rPr>
                <w:rFonts w:ascii="Verdana" w:hAnsi="Verdana"/>
                <w:sz w:val="20"/>
                <w:szCs w:val="20"/>
                <w:highlight w:val="yellow"/>
                <w:lang w:val="en-GB"/>
              </w:rPr>
              <w:t>&lt;SYSTEM&gt;</w:t>
            </w:r>
            <w:r w:rsidRPr="000444A7"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r w:rsidRPr="000444A7">
              <w:rPr>
                <w:lang w:val="en-GB"/>
              </w:rPr>
              <w:t>interfaces.</w:t>
            </w:r>
          </w:p>
          <w:p w14:paraId="39E153A0" w14:textId="77777777" w:rsidR="000318EE" w:rsidRDefault="003D4E5B" w:rsidP="00DB5CFA">
            <w:pPr>
              <w:rPr>
                <w:ins w:id="47" w:author="Jon Del Olmo" w:date="2023-02-07T12:56:00Z"/>
                <w:lang w:val="en-GB"/>
              </w:rPr>
            </w:pPr>
            <w:r w:rsidRPr="000444A7">
              <w:rPr>
                <w:highlight w:val="yellow"/>
                <w:lang w:val="en-GB"/>
              </w:rPr>
              <w:t>List and describe</w:t>
            </w:r>
            <w:commentRangeEnd w:id="45"/>
            <w:r w:rsidRPr="000444A7">
              <w:rPr>
                <w:rStyle w:val="Refdecomentario"/>
                <w:lang w:val="en-GB"/>
              </w:rPr>
              <w:commentReference w:id="45"/>
            </w:r>
            <w:commentRangeEnd w:id="46"/>
            <w:r w:rsidR="006F2A9A">
              <w:rPr>
                <w:rStyle w:val="Refdecomentario"/>
              </w:rPr>
              <w:commentReference w:id="46"/>
            </w:r>
          </w:p>
          <w:p w14:paraId="1748D5DE" w14:textId="0D521F10" w:rsidR="00DB5CFA" w:rsidRPr="00DB5CFA" w:rsidRDefault="00DB5CFA" w:rsidP="00DB5CFA">
            <w:pPr>
              <w:rPr>
                <w:lang w:val="en-GB"/>
              </w:rPr>
            </w:pPr>
            <w:ins w:id="48" w:author="Jon Del Olmo" w:date="2023-02-07T12:56:00Z">
              <w:r w:rsidRPr="00DB5CFA">
                <w:rPr>
                  <w:noProof/>
                  <w:lang w:val="en-GB"/>
                </w:rPr>
                <w:lastRenderedPageBreak/>
                <w:drawing>
                  <wp:inline distT="0" distB="0" distL="0" distR="0" wp14:anchorId="32DD8B1F" wp14:editId="404E0CE9">
                    <wp:extent cx="3734435" cy="2552700"/>
                    <wp:effectExtent l="0" t="0" r="0" b="0"/>
                    <wp:docPr id="3" name="Imagen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34435" cy="255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4E2E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47294" w14:textId="23E0922F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CAC64A5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AA7073E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9F7C" w14:textId="70FF15B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Req_240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B588D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0900E07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09E90" w14:textId="77777777" w:rsidR="003D4E5B" w:rsidRPr="000444A7" w:rsidRDefault="003D4E5B" w:rsidP="003D4E5B">
            <w:pPr>
              <w:pStyle w:val="Ttulo2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49" w:name="_Toc256000021"/>
            <w:bookmarkStart w:id="50" w:name="_Toc256000155"/>
            <w:bookmarkStart w:id="51" w:name="_Toc125732216"/>
            <w:r w:rsidRPr="000444A7">
              <w:rPr>
                <w:lang w:val="en-GB"/>
              </w:rPr>
              <w:t>Assumptions and non-goals</w:t>
            </w:r>
            <w:bookmarkEnd w:id="49"/>
            <w:bookmarkEnd w:id="50"/>
            <w:bookmarkEnd w:id="51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1BA7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4231" w14:textId="62AE557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4A5504D4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38620C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DA147" w14:textId="11249831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Req_241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0ECC5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51782273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E6A4D" w14:textId="1604B043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highlight w:val="yellow"/>
                <w:lang w:val="en-GB"/>
              </w:rPr>
              <w:t>Write here the non-obvious assumptions that have been made when doing this specification, if there are any.</w:t>
            </w:r>
          </w:p>
          <w:p w14:paraId="71D0BB4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E564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87792" w14:textId="19A26EB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9E00E00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DAC81CE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3E853" w14:textId="4FAF4D0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Req_242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4B24A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5708775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AF40E" w14:textId="641DDE2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highlight w:val="yellow"/>
                <w:lang w:val="en-GB"/>
              </w:rPr>
              <w:t>Write here the non-obvious non-goals that have been set in relation to the &lt;SYSTEM&gt;, if there are any.</w:t>
            </w:r>
            <w:r w:rsidRPr="000444A7">
              <w:rPr>
                <w:lang w:val="en-GB"/>
              </w:rPr>
              <w:t xml:space="preserve"> </w:t>
            </w:r>
          </w:p>
          <w:p w14:paraId="69B626FE" w14:textId="53AD5C6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BA15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AF9CA" w14:textId="1F7EDF5C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41D9366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F18CF79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936FC" w14:textId="7198E42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Req_74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F0FDB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726001C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10921" w14:textId="5369F162" w:rsidR="003D4E5B" w:rsidRPr="000444A7" w:rsidRDefault="003D4E5B" w:rsidP="003D4E5B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52" w:name="_Toc256000022"/>
            <w:bookmarkStart w:id="53" w:name="_Toc256000156"/>
            <w:bookmarkStart w:id="54" w:name="_Toc125732217"/>
            <w:r w:rsidRPr="000444A7">
              <w:rPr>
                <w:lang w:val="en-GB"/>
              </w:rPr>
              <w:t>System Functions</w:t>
            </w:r>
            <w:bookmarkEnd w:id="52"/>
            <w:bookmarkEnd w:id="53"/>
            <w:bookmarkEnd w:id="54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3E9F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5C1A8" w14:textId="4F22D721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33338DA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926688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C2B5A" w14:textId="6141937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Req_75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7DFBA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Info</w:t>
            </w:r>
          </w:p>
          <w:p w14:paraId="13CEE01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71C43" w14:textId="70660C6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Major system functions are:</w:t>
            </w:r>
          </w:p>
          <w:p w14:paraId="15F64713" w14:textId="054FA901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Turn on: turns on the electric scooter.</w:t>
            </w:r>
          </w:p>
          <w:p w14:paraId="36C6421B" w14:textId="63780F45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Turn off: turns off the electric scooter.</w:t>
            </w:r>
          </w:p>
          <w:p w14:paraId="0FEEA329" w14:textId="48BF7130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Accelerate: driver pushes throttle and scooter accelerates. Increase scooter speed by certain amount.</w:t>
            </w:r>
          </w:p>
          <w:p w14:paraId="52B2DA4F" w14:textId="383D23C2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Brake: driver pushes brake and scooter decelerates. Decrease scooter speed by certain amount.</w:t>
            </w:r>
          </w:p>
          <w:p w14:paraId="1C918BDE" w14:textId="76E3E86B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 xml:space="preserve">Ride: </w:t>
            </w:r>
            <w:r w:rsidRPr="000444A7">
              <w:rPr>
                <w:rFonts w:cs="Calibri"/>
                <w:color w:val="000000"/>
                <w:lang w:val="en-GB"/>
              </w:rPr>
              <w:t>Move forward with the current speed</w:t>
            </w:r>
          </w:p>
          <w:p w14:paraId="616E94B5" w14:textId="189CB62A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Display speed: show actual speed in display.</w:t>
            </w:r>
          </w:p>
          <w:p w14:paraId="4F0529B2" w14:textId="4DB58341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Display SOC: show actual SOC in display.</w:t>
            </w:r>
          </w:p>
          <w:p w14:paraId="4779465B" w14:textId="78F6F90E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Charge battery: charge battery to 100 % of SOC.</w:t>
            </w:r>
          </w:p>
          <w:p w14:paraId="35BD8EE3" w14:textId="404379CA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r w:rsidRPr="000444A7">
              <w:rPr>
                <w:lang w:val="en-GB"/>
              </w:rPr>
              <w:t>Limit propulsion torque: limit propulsion torque depending on the location.</w:t>
            </w:r>
          </w:p>
          <w:p w14:paraId="77A422C1" w14:textId="39DBEDFC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commentRangeStart w:id="55"/>
            <w:commentRangeStart w:id="56"/>
            <w:commentRangeStart w:id="57"/>
            <w:r w:rsidRPr="000444A7">
              <w:rPr>
                <w:lang w:val="en-GB"/>
              </w:rPr>
              <w:t>Fold</w:t>
            </w:r>
            <w:r w:rsidR="00E94635">
              <w:rPr>
                <w:lang w:val="en-GB"/>
              </w:rPr>
              <w:t>/Unfold</w:t>
            </w:r>
            <w:r w:rsidRPr="000444A7">
              <w:rPr>
                <w:lang w:val="en-GB"/>
              </w:rPr>
              <w:t xml:space="preserve"> scooter.</w:t>
            </w:r>
          </w:p>
          <w:p w14:paraId="20F6C33D" w14:textId="299C9352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del w:id="58" w:author="Jon Del Olmo" w:date="2023-02-07T10:28:00Z">
              <w:r w:rsidRPr="000444A7" w:rsidDel="00E94635">
                <w:rPr>
                  <w:lang w:val="en-GB"/>
                </w:rPr>
                <w:lastRenderedPageBreak/>
                <w:delText>Unfold scooter</w:delText>
              </w:r>
              <w:commentRangeEnd w:id="55"/>
              <w:r w:rsidR="00EC41C6" w:rsidDel="00E94635">
                <w:rPr>
                  <w:rStyle w:val="Refdecomentario"/>
                </w:rPr>
                <w:commentReference w:id="55"/>
              </w:r>
              <w:commentRangeEnd w:id="56"/>
              <w:r w:rsidR="00EC41C6" w:rsidDel="00E94635">
                <w:rPr>
                  <w:rStyle w:val="Refdecomentario"/>
                </w:rPr>
                <w:commentReference w:id="56"/>
              </w:r>
              <w:commentRangeEnd w:id="57"/>
              <w:r w:rsidR="00E94635" w:rsidDel="00E94635">
                <w:rPr>
                  <w:rStyle w:val="Refdecomentario"/>
                </w:rPr>
                <w:commentReference w:id="57"/>
              </w:r>
              <w:r w:rsidRPr="000444A7" w:rsidDel="00E94635">
                <w:rPr>
                  <w:lang w:val="en-GB"/>
                </w:rPr>
                <w:delText>.</w:delText>
              </w:r>
            </w:del>
          </w:p>
          <w:p w14:paraId="2AF08B50" w14:textId="0237C1C2" w:rsidR="003D4E5B" w:rsidRPr="000444A7" w:rsidRDefault="00E94635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ins w:id="59" w:author="Jon Del Olmo" w:date="2023-02-07T10:28:00Z">
              <w:r>
                <w:rPr>
                  <w:lang w:val="en-GB"/>
                </w:rPr>
                <w:t>Install/</w:t>
              </w:r>
            </w:ins>
            <w:r w:rsidR="003D4E5B" w:rsidRPr="000444A7">
              <w:rPr>
                <w:lang w:val="en-GB"/>
              </w:rPr>
              <w:t>Remove battery.</w:t>
            </w:r>
          </w:p>
          <w:p w14:paraId="5CD7D469" w14:textId="136F35DA" w:rsidR="003D4E5B" w:rsidRPr="000444A7" w:rsidDel="00E94635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del w:id="60" w:author="Jon Del Olmo" w:date="2023-02-07T10:28:00Z"/>
                <w:lang w:val="en-GB"/>
              </w:rPr>
            </w:pPr>
            <w:del w:id="61" w:author="Jon Del Olmo" w:date="2023-02-07T10:28:00Z">
              <w:r w:rsidRPr="000444A7" w:rsidDel="00E94635">
                <w:rPr>
                  <w:lang w:val="en-GB"/>
                </w:rPr>
                <w:delText>Install battery.</w:delText>
              </w:r>
            </w:del>
          </w:p>
          <w:p w14:paraId="7DECBD39" w14:textId="00A664EE" w:rsidR="003D4E5B" w:rsidRPr="000444A7" w:rsidRDefault="00E94635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ins w:id="62" w:author="Jon Del Olmo" w:date="2023-02-07T10:28:00Z">
              <w:r>
                <w:rPr>
                  <w:lang w:val="en-GB"/>
                </w:rPr>
                <w:t>Install/</w:t>
              </w:r>
            </w:ins>
            <w:r w:rsidR="003D4E5B" w:rsidRPr="000444A7">
              <w:rPr>
                <w:lang w:val="en-GB"/>
              </w:rPr>
              <w:t>Remove wheels.</w:t>
            </w:r>
          </w:p>
          <w:p w14:paraId="7D686F27" w14:textId="0A7A9E4F" w:rsidR="003D4E5B" w:rsidRPr="000444A7" w:rsidRDefault="003D4E5B" w:rsidP="003D4E5B">
            <w:pPr>
              <w:pStyle w:val="Prrafodelista"/>
              <w:numPr>
                <w:ilvl w:val="0"/>
                <w:numId w:val="90"/>
              </w:numPr>
              <w:rPr>
                <w:lang w:val="en-GB"/>
              </w:rPr>
            </w:pPr>
            <w:del w:id="63" w:author="Jon Del Olmo" w:date="2023-02-07T10:28:00Z">
              <w:r w:rsidRPr="000444A7" w:rsidDel="00E94635">
                <w:rPr>
                  <w:lang w:val="en-GB"/>
                </w:rPr>
                <w:delText>Install wheels.</w:delText>
              </w:r>
            </w:del>
          </w:p>
          <w:p w14:paraId="2E83E44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66347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C0475" w14:textId="3EF7864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133BEAA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4D656C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38B19" w14:textId="56569F2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BF4DA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60DD46E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6FC7E" w14:textId="77777777" w:rsidR="003D4E5B" w:rsidRPr="000444A7" w:rsidRDefault="003D4E5B" w:rsidP="003D4E5B">
            <w:pPr>
              <w:pStyle w:val="Ttulo1"/>
              <w:tabs>
                <w:tab w:val="num" w:pos="360"/>
              </w:tabs>
              <w:ind w:left="360" w:hanging="360"/>
              <w:rPr>
                <w:lang w:val="en-GB"/>
              </w:rPr>
            </w:pPr>
            <w:bookmarkStart w:id="64" w:name="_Toc256000023"/>
            <w:bookmarkStart w:id="65" w:name="_Toc256000157"/>
            <w:bookmarkStart w:id="66" w:name="_Toc125732218"/>
            <w:r w:rsidRPr="000444A7">
              <w:rPr>
                <w:lang w:val="en-GB"/>
              </w:rPr>
              <w:t>System Requirements</w:t>
            </w:r>
            <w:bookmarkEnd w:id="64"/>
            <w:bookmarkEnd w:id="65"/>
            <w:bookmarkEnd w:id="6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77C7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F84C0" w14:textId="243E0F23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6945D91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5DA6A76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BAE43" w14:textId="2661BED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9335A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3263FCE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B0C41" w14:textId="54E32EE8" w:rsidR="003D4E5B" w:rsidRPr="000444A7" w:rsidRDefault="003D4E5B" w:rsidP="003D4E5B">
            <w:pPr>
              <w:pStyle w:val="Ttulo2"/>
              <w:rPr>
                <w:lang w:val="en-GB"/>
              </w:rPr>
            </w:pPr>
            <w:bookmarkStart w:id="67" w:name="_Toc125732219"/>
            <w:r w:rsidRPr="000444A7">
              <w:rPr>
                <w:lang w:val="en-GB"/>
              </w:rPr>
              <w:t>Function: Turn on</w:t>
            </w:r>
            <w:bookmarkEnd w:id="67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0B05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E2AA3" w14:textId="3D8BCC7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72B67B57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087C977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36827" w14:textId="6A362F1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Req_535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F9E1F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  <w:p w14:paraId="6931F21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12BB6" w14:textId="66A1AA2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Users shall be able to turn on/off the scooter.</w:t>
            </w:r>
          </w:p>
          <w:p w14:paraId="1AF6DB82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25B2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7AB92" w14:textId="6FBB218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45DE0DA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0A769F1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E52DD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D042D" w14:textId="5C936A7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5EF1E" w14:textId="5C1F34AB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have only one mechanical turn on/off switch.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3114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8FFFD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05B10FD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FE603B1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1B1D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087B8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  <w:p w14:paraId="3C80137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89DD2" w14:textId="28531EA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scooter </w:t>
            </w:r>
            <w:commentRangeStart w:id="68"/>
            <w:r w:rsidRPr="000444A7">
              <w:rPr>
                <w:lang w:val="en-GB"/>
              </w:rPr>
              <w:t xml:space="preserve">shall connect the battery to the </w:t>
            </w:r>
            <w:del w:id="69" w:author="Jon Del Olmo" w:date="2023-02-07T12:34:00Z">
              <w:r w:rsidRPr="000444A7" w:rsidDel="00D10FE8">
                <w:rPr>
                  <w:lang w:val="en-GB"/>
                </w:rPr>
                <w:delText>electric drive</w:delText>
              </w:r>
            </w:del>
            <w:ins w:id="70" w:author="Jon Del Olmo" w:date="2023-02-07T12:34:00Z">
              <w:r w:rsidR="00D10FE8">
                <w:rPr>
                  <w:lang w:val="en-GB"/>
                </w:rPr>
                <w:t>electronics</w:t>
              </w:r>
            </w:ins>
            <w:r w:rsidRPr="000444A7">
              <w:rPr>
                <w:lang w:val="en-GB"/>
              </w:rPr>
              <w:t xml:space="preserve"> when the turn on/off button</w:t>
            </w:r>
            <w:commentRangeEnd w:id="68"/>
            <w:r w:rsidR="00B13EB4">
              <w:rPr>
                <w:rStyle w:val="Refdecomentario"/>
              </w:rPr>
              <w:commentReference w:id="68"/>
            </w:r>
            <w:r w:rsidRPr="000444A7">
              <w:rPr>
                <w:lang w:val="en-GB"/>
              </w:rPr>
              <w:t xml:space="preserve"> is in ON position while SOC is more than 10 %.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B3AF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E171C3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6F22AA2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FEBED3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8A1B4" w14:textId="609C15BD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04A62" w14:textId="4B21EB8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28332" w14:textId="17BA02DC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scooter </w:t>
            </w:r>
            <w:commentRangeStart w:id="71"/>
            <w:commentRangeStart w:id="72"/>
            <w:r w:rsidRPr="000444A7">
              <w:rPr>
                <w:lang w:val="en-GB"/>
              </w:rPr>
              <w:t xml:space="preserve">shall initialize all software tasks when the </w:t>
            </w:r>
            <w:commentRangeEnd w:id="71"/>
            <w:r w:rsidR="00AE6BE4">
              <w:rPr>
                <w:rStyle w:val="Refdecomentario"/>
              </w:rPr>
              <w:commentReference w:id="71"/>
            </w:r>
            <w:commentRangeEnd w:id="72"/>
            <w:r w:rsidR="00D10FE8">
              <w:rPr>
                <w:rStyle w:val="Refdecomentario"/>
              </w:rPr>
              <w:commentReference w:id="72"/>
            </w:r>
            <w:r w:rsidRPr="000444A7">
              <w:rPr>
                <w:lang w:val="en-GB"/>
              </w:rPr>
              <w:t>turn on/off button is in ON position while SOC is more than 10 %.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FD6B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63269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92D74EF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B4C4EC9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E05B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F05BD" w14:textId="30AC5CA0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C1AF3" w14:textId="2505199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display initial SOC when the turn on/off button is in ON position while SOC is more than 10 %.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2965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8C7A0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1EEA567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30DCB41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F153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4AA1" w14:textId="0B21AD0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1E64A" w14:textId="715B9E9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display a no battery sign in the display when the SOC is less than 10 %.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CA2F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F2B08" w14:textId="51FB7ACF" w:rsidR="000444A7" w:rsidRPr="000444A7" w:rsidRDefault="001E685E" w:rsidP="000444A7">
            <w:pPr>
              <w:rPr>
                <w:lang w:val="en-GB"/>
              </w:rPr>
            </w:pPr>
            <w:r>
              <w:rPr>
                <w:lang w:val="en-GB"/>
              </w:rPr>
              <w:t>Operation with low SOC is not recommended</w:t>
            </w:r>
          </w:p>
          <w:p w14:paraId="1F55925D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09E246A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39D5A" w14:textId="2083E73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D8724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0FE8469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8A781" w14:textId="3E8016ED" w:rsidR="003D4E5B" w:rsidRPr="000444A7" w:rsidRDefault="003D4E5B" w:rsidP="003D4E5B">
            <w:pPr>
              <w:pStyle w:val="Ttulo2"/>
              <w:rPr>
                <w:lang w:val="en-GB"/>
              </w:rPr>
            </w:pPr>
            <w:bookmarkStart w:id="73" w:name="_Toc125732220"/>
            <w:r w:rsidRPr="000444A7">
              <w:rPr>
                <w:lang w:val="en-GB"/>
              </w:rPr>
              <w:t>Function: Turn off</w:t>
            </w:r>
            <w:bookmarkEnd w:id="73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EF6D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4F00C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000CDC2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8E8A03F" w14:textId="77777777" w:rsidTr="00071B8C">
        <w:trPr>
          <w:trHeight w:val="559"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E61F7" w14:textId="73BD6601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65D79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  <w:p w14:paraId="5041037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FCC8B" w14:textId="25F78730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disconnect the battery from the electric drive when the turn on/off button is in OFF position.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6CD2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1BD12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0ABA5201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D7276A3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354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E4C3F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FEA2C" w14:textId="45CC20A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scooter </w:t>
            </w:r>
            <w:commentRangeStart w:id="74"/>
            <w:r w:rsidRPr="000444A7">
              <w:rPr>
                <w:lang w:val="en-GB"/>
              </w:rPr>
              <w:t xml:space="preserve">shall remove all the data in the volatile memory </w:t>
            </w:r>
            <w:commentRangeEnd w:id="74"/>
            <w:r w:rsidR="00D32B16">
              <w:rPr>
                <w:rStyle w:val="Refdecomentario"/>
              </w:rPr>
              <w:commentReference w:id="74"/>
            </w:r>
            <w:r w:rsidRPr="000444A7">
              <w:rPr>
                <w:lang w:val="en-GB"/>
              </w:rPr>
              <w:t>of the controller.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7794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28696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3A850DE2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50DC33E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9530F" w14:textId="2C911E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lastRenderedPageBreak/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856A3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0BE444B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CC0EC" w14:textId="3468CE7E" w:rsidR="003D4E5B" w:rsidRPr="000444A7" w:rsidRDefault="003D4E5B" w:rsidP="003D4E5B">
            <w:pPr>
              <w:pStyle w:val="Ttulo2"/>
              <w:rPr>
                <w:lang w:val="en-GB"/>
              </w:rPr>
            </w:pPr>
            <w:bookmarkStart w:id="75" w:name="_Toc125732221"/>
            <w:r w:rsidRPr="000444A7">
              <w:rPr>
                <w:lang w:val="en-GB"/>
              </w:rPr>
              <w:t>Function: Accelerate</w:t>
            </w:r>
            <w:bookmarkEnd w:id="75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21087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5E530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B70C90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20CBE65" w14:textId="77777777" w:rsidTr="00071B8C">
        <w:trPr>
          <w:trHeight w:val="517"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5AAE8" w14:textId="6DA5C0A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DD2189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  <w:p w14:paraId="1F3A550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CEA14" w14:textId="509C574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scooter </w:t>
            </w:r>
            <w:commentRangeStart w:id="76"/>
            <w:r w:rsidRPr="000444A7">
              <w:rPr>
                <w:lang w:val="en-GB"/>
              </w:rPr>
              <w:t>shall have a mechanical throttle</w:t>
            </w:r>
            <w:commentRangeEnd w:id="76"/>
            <w:r w:rsidR="006B4C0A">
              <w:rPr>
                <w:rStyle w:val="Refdecomentario"/>
              </w:rPr>
              <w:commentReference w:id="76"/>
            </w:r>
            <w:ins w:id="77" w:author="Jon Del Olmo" w:date="2023-02-07T10:33:00Z">
              <w:r w:rsidR="00E94635">
                <w:rPr>
                  <w:lang w:val="en-GB"/>
                </w:rPr>
                <w:t xml:space="preserve"> actionable by hand</w:t>
              </w:r>
            </w:ins>
            <w:r w:rsidRPr="000444A7">
              <w:rPr>
                <w:lang w:val="en-GB"/>
              </w:rPr>
              <w:t>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CB06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1D035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2D7F632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1192F946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1A16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8D6CA" w14:textId="7A2CADEB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4C0FA" w14:textId="2BB561F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scooter shall control motor torque </w:t>
            </w:r>
            <w:commentRangeStart w:id="78"/>
            <w:r w:rsidRPr="000444A7">
              <w:rPr>
                <w:lang w:val="en-GB"/>
              </w:rPr>
              <w:t xml:space="preserve">depending </w:t>
            </w:r>
            <w:commentRangeEnd w:id="78"/>
            <w:r w:rsidR="00D23678">
              <w:rPr>
                <w:rStyle w:val="Refdecomentario"/>
              </w:rPr>
              <w:commentReference w:id="78"/>
            </w:r>
            <w:commentRangeStart w:id="79"/>
            <w:r w:rsidRPr="000444A7">
              <w:rPr>
                <w:lang w:val="en-GB"/>
              </w:rPr>
              <w:t xml:space="preserve">on the </w:t>
            </w:r>
            <w:del w:id="80" w:author="Jon Del Olmo" w:date="2023-02-07T10:33:00Z">
              <w:r w:rsidRPr="000444A7" w:rsidDel="00E94635">
                <w:rPr>
                  <w:lang w:val="en-GB"/>
                </w:rPr>
                <w:delText xml:space="preserve">level </w:delText>
              </w:r>
            </w:del>
            <w:ins w:id="81" w:author="Jon Del Olmo" w:date="2023-02-07T10:33:00Z">
              <w:r w:rsidR="00E94635">
                <w:rPr>
                  <w:lang w:val="en-GB"/>
                </w:rPr>
                <w:t>angle</w:t>
              </w:r>
              <w:r w:rsidR="00E94635" w:rsidRPr="000444A7">
                <w:rPr>
                  <w:lang w:val="en-GB"/>
                </w:rPr>
                <w:t xml:space="preserve"> </w:t>
              </w:r>
            </w:ins>
            <w:r w:rsidRPr="000444A7">
              <w:rPr>
                <w:lang w:val="en-GB"/>
              </w:rPr>
              <w:t xml:space="preserve">of </w:t>
            </w:r>
            <w:commentRangeEnd w:id="79"/>
            <w:r w:rsidR="00D23678">
              <w:rPr>
                <w:rStyle w:val="Refdecomentario"/>
              </w:rPr>
              <w:commentReference w:id="79"/>
            </w:r>
            <w:r w:rsidRPr="000444A7">
              <w:rPr>
                <w:lang w:val="en-GB"/>
              </w:rPr>
              <w:t>the mechanical throttle.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BF622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D3F12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5F2E62D9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D3FAAA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4151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ABF26" w14:textId="64CE930F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3BE8A" w14:textId="403FC3FE" w:rsidR="002F7523" w:rsidRPr="000444A7" w:rsidRDefault="002F7523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accelerate from 0 to maximum speed in 6 seconds at the following conditions: maximum rider weight, 100 % SOC, tires inflated to the manufacture specifications, flat ground, maximum performance configuration.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194A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969C3" w14:textId="77777777" w:rsidR="000444A7" w:rsidRPr="000444A7" w:rsidRDefault="000444A7" w:rsidP="000444A7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26502F9F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628FA78F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1FA01" w14:textId="0E16542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651B4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4C90E15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18C70" w14:textId="6293B3CD" w:rsidR="003D4E5B" w:rsidRPr="000444A7" w:rsidRDefault="003D4E5B" w:rsidP="003D4E5B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82" w:name="_Toc125732222"/>
            <w:r w:rsidRPr="000444A7">
              <w:rPr>
                <w:lang w:val="en-GB"/>
              </w:rPr>
              <w:t>Function: Brake</w:t>
            </w:r>
            <w:bookmarkEnd w:id="82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15899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D3FA6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2319ED8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BD1A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628F8" w14:textId="0853882F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E61E7" w14:textId="5E570ADF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have a mechanical brake installed in the rear wheel.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E8A0C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2D1DE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0C11BB9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ED3943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AAAB6" w14:textId="2CB02C0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3ED1E" w14:textId="1D288A79" w:rsidR="003D4E5B" w:rsidRPr="000444A7" w:rsidRDefault="002F7523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 xml:space="preserve">The scooter shall </w:t>
            </w:r>
            <w:r>
              <w:rPr>
                <w:rFonts w:cs="Calibri"/>
                <w:color w:val="000000"/>
                <w:lang w:val="en-GB"/>
              </w:rPr>
              <w:t>decelerate</w:t>
            </w:r>
            <w:r w:rsidRPr="000444A7">
              <w:rPr>
                <w:rFonts w:cs="Calibri"/>
                <w:color w:val="000000"/>
                <w:lang w:val="en-GB"/>
              </w:rPr>
              <w:t xml:space="preserve"> </w:t>
            </w:r>
            <w:r>
              <w:rPr>
                <w:rFonts w:cs="Calibri"/>
                <w:color w:val="000000"/>
                <w:lang w:val="en-GB"/>
              </w:rPr>
              <w:t xml:space="preserve">from </w:t>
            </w:r>
            <w:r w:rsidRPr="000444A7">
              <w:rPr>
                <w:rFonts w:cs="Calibri"/>
                <w:color w:val="000000"/>
                <w:lang w:val="en-GB"/>
              </w:rPr>
              <w:t xml:space="preserve">maximum speed </w:t>
            </w:r>
            <w:r>
              <w:rPr>
                <w:rFonts w:cs="Calibri"/>
                <w:color w:val="000000"/>
                <w:lang w:val="en-GB"/>
              </w:rPr>
              <w:t xml:space="preserve">to zero </w:t>
            </w:r>
            <w:r w:rsidRPr="000444A7">
              <w:rPr>
                <w:rFonts w:cs="Calibri"/>
                <w:color w:val="000000"/>
                <w:lang w:val="en-GB"/>
              </w:rPr>
              <w:t>in 6 seconds at the following conditions: maximum rider weight, 100 % SOC, tires inflated to the manufacture specifications, flat ground, maximum performance configuration.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C926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978F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27CA088B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6F51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594AD" w14:textId="42F3B6A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58D76" w14:textId="4F656FAD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stop form 25 km/h within a maximum distance of 2 m when the mechanical brake is applied.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0AED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FAF04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49EDC1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6A496" w14:textId="0E6E66C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9A334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3F84C77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3EF53" w14:textId="73B99590" w:rsidR="003D4E5B" w:rsidRPr="000444A7" w:rsidRDefault="003D4E5B" w:rsidP="003D4E5B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83" w:name="_Toc125732223"/>
            <w:r w:rsidRPr="000444A7">
              <w:rPr>
                <w:lang w:val="en-GB"/>
              </w:rPr>
              <w:t>Function: Ride</w:t>
            </w:r>
            <w:bookmarkEnd w:id="83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1229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9A43F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4507A4BA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238A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342BE" w14:textId="1AB2437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44D2A" w14:textId="5DC3CC26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ride at maximum top speed of 25 km/h ± 2 km/h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10B7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0B6F5" w14:textId="687B11D9" w:rsidR="003D4E5B" w:rsidRPr="000444A7" w:rsidRDefault="001E685E" w:rsidP="003D4E5B">
            <w:pPr>
              <w:rPr>
                <w:lang w:val="en-GB"/>
              </w:rPr>
            </w:pPr>
            <w:r>
              <w:rPr>
                <w:lang w:val="en-GB"/>
              </w:rPr>
              <w:t>City law</w:t>
            </w:r>
          </w:p>
        </w:tc>
      </w:tr>
      <w:tr w:rsidR="003D4E5B" w:rsidRPr="00D8148E" w14:paraId="5271D4D1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7595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B8D90" w14:textId="43D3D5B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2AC2B" w14:textId="07F0FB61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climb an 80 m long 10 % average grade hill in a maximum of 10 s with an average speed of 10 km/h.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3EC2D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84C3F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11EDE7AB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B55C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70EFB" w14:textId="30B9EBDA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6A2E6" w14:textId="76DA8021" w:rsidR="003D4E5B" w:rsidRPr="000444A7" w:rsidRDefault="002F7523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be able to accelerate until maximum speed, ride 10 seconds in maximum speed, and decelerate until stop at the following conditions: maximum rider weight, fully charged, tires inflated to the manufacture specifications, flat ground, maximum performance configuration.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44B17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17CCF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31F1F9E1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2A8C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2378F" w14:textId="6799CA08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A2B43" w14:textId="68CB38C4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 xml:space="preserve">The scooter shall have a range of at least 80 km under the following conditions: 5 % average slope hill, maximum rider weight, fully charged, tires inflated to the manufacture specifications, maximum performance configuration (no energy </w:t>
            </w:r>
            <w:r w:rsidRPr="000444A7">
              <w:rPr>
                <w:rFonts w:cs="Calibri"/>
                <w:color w:val="000000"/>
                <w:lang w:val="en-GB"/>
              </w:rPr>
              <w:lastRenderedPageBreak/>
              <w:t xml:space="preserve">saving mode), maximum acceleration requested in all the </w:t>
            </w:r>
            <w:proofErr w:type="spellStart"/>
            <w:r w:rsidRPr="000444A7">
              <w:rPr>
                <w:rFonts w:cs="Calibri"/>
                <w:color w:val="000000"/>
                <w:lang w:val="en-GB"/>
              </w:rPr>
              <w:t>accelarions</w:t>
            </w:r>
            <w:proofErr w:type="spellEnd"/>
            <w:r w:rsidRPr="000444A7">
              <w:rPr>
                <w:rFonts w:cs="Calibri"/>
                <w:color w:val="000000"/>
                <w:lang w:val="en-GB"/>
              </w:rPr>
              <w:t>. The scooter is ridden until battery dies completely.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A79A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A3DCE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2EE4EAF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165D7" w14:textId="5F0439F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0A0BB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532CC57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14B30" w14:textId="355987E5" w:rsidR="003D4E5B" w:rsidRPr="000444A7" w:rsidRDefault="003D4E5B" w:rsidP="003D4E5B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84" w:name="_Toc125732224"/>
            <w:r w:rsidRPr="000444A7">
              <w:rPr>
                <w:lang w:val="en-GB"/>
              </w:rPr>
              <w:t>Function: Display speed</w:t>
            </w:r>
            <w:bookmarkEnd w:id="84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E572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2C14B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034670F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1916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2E238" w14:textId="17194C3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D7016" w14:textId="4733BA52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display its actual speed in km/h.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1CBA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E2FA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35AF486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5112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DB4E" w14:textId="38B648B1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D021A4" w14:textId="212B0605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display its actual speed in 2 km/h steps.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7766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47DA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14F4FF7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84C4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A4A0" w14:textId="2EDD427E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F5D9F" w14:textId="3303EB4B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measure its actual speed with a maximum error of 2% with respect to the real speed.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7924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273E6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06D05973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4793E" w14:textId="5419CD2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F7E72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568C08E1" w14:textId="4B98EA08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D72E8" w14:textId="5BB1107B" w:rsidR="003D4E5B" w:rsidRPr="000444A7" w:rsidRDefault="003D4E5B" w:rsidP="003D4E5B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85" w:name="_Toc125732225"/>
            <w:r w:rsidRPr="000444A7">
              <w:rPr>
                <w:lang w:val="en-GB"/>
              </w:rPr>
              <w:t>Function: Display SOC</w:t>
            </w:r>
            <w:bookmarkEnd w:id="85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E1FF3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C75CE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146A13A8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BE1F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83173" w14:textId="1982B4A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DBA28" w14:textId="0EA85F3C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display its actual SOC in percentage respect to its full battery state.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B5EE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4D19C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4CACE0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29273" w14:textId="5D4EDF2F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92084" w14:textId="465A016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14E28" w14:textId="749A3EF0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display its actual SOC in 5 % steps.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02515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D0AD3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N.A</w:t>
            </w:r>
          </w:p>
          <w:p w14:paraId="11AB5439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1714C082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3FEAA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D8511" w14:textId="7C3C1D85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96B7B0" w14:textId="5A3F93E9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scooter shall estimate its actual SOC with a maximum error of 5 % with respect to the real SOC.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1C4F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DEC08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68228E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69E54" w14:textId="5054998B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34B0D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6BC4CD36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18281" w14:textId="66C8BA4A" w:rsidR="003D4E5B" w:rsidRPr="000444A7" w:rsidRDefault="003D4E5B" w:rsidP="003D4E5B">
            <w:pPr>
              <w:pStyle w:val="Ttulo2"/>
              <w:rPr>
                <w:rFonts w:cs="Calibri"/>
                <w:color w:val="000000"/>
                <w:lang w:val="en-GB"/>
              </w:rPr>
            </w:pPr>
            <w:bookmarkStart w:id="86" w:name="_Toc125732226"/>
            <w:r w:rsidRPr="000444A7">
              <w:rPr>
                <w:lang w:val="en-GB"/>
              </w:rPr>
              <w:t>Function: Charge battery</w:t>
            </w:r>
            <w:bookmarkEnd w:id="8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892A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F4AB8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764D3779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36BAB" w14:textId="4617AAA5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67B6E" w14:textId="63A98422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9EBA0" w14:textId="1BBF9599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charge the battery from the utility grid.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1299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5AF92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37557BED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C5481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2D744" w14:textId="71AC987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93607" w14:textId="10CFA3A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The scooter shall charge the battery from 30 % to 80 % of SOC in 2 hours.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EA7AB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2A5F5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2DC8E7E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E795C" w14:textId="554D454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771B7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3ED29B69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0CE95" w14:textId="398D64CC" w:rsidR="003D4E5B" w:rsidRPr="000444A7" w:rsidRDefault="003D4E5B" w:rsidP="003D4E5B">
            <w:pPr>
              <w:pStyle w:val="Ttulo2"/>
              <w:rPr>
                <w:lang w:val="en-GB"/>
              </w:rPr>
            </w:pPr>
            <w:bookmarkStart w:id="87" w:name="_Toc125732227"/>
            <w:r w:rsidRPr="000444A7">
              <w:rPr>
                <w:lang w:val="en-GB"/>
              </w:rPr>
              <w:t>Function: Limit propulsion torque</w:t>
            </w:r>
            <w:bookmarkEnd w:id="87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1EFE4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CB56D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26EA748F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FAA9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16D5A" w14:textId="6F8AFF2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CFC92" w14:textId="475EBF54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scooter shall receive a limit torque </w:t>
            </w:r>
            <w:commentRangeStart w:id="88"/>
            <w:r w:rsidRPr="000444A7">
              <w:rPr>
                <w:lang w:val="en-GB"/>
              </w:rPr>
              <w:t>flag from the user smartphone.</w:t>
            </w:r>
            <w:commentRangeEnd w:id="88"/>
            <w:r w:rsidR="009027D4">
              <w:rPr>
                <w:rStyle w:val="Refdecomentario"/>
              </w:rPr>
              <w:commentReference w:id="88"/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255F0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7BD6A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5F763B0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AA99C" w14:textId="36CDFF9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9CAD1" w14:textId="512AF43C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6AB97" w14:textId="7C3D3E6D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scooter shall limit its propulsion torque to 50 % of its maximum torque </w:t>
            </w:r>
            <w:commentRangeStart w:id="89"/>
            <w:del w:id="90" w:author="Jon Del Olmo" w:date="2023-02-07T10:30:00Z">
              <w:r w:rsidRPr="000444A7" w:rsidDel="00E94635">
                <w:rPr>
                  <w:lang w:val="en-GB"/>
                </w:rPr>
                <w:delText xml:space="preserve">when </w:delText>
              </w:r>
            </w:del>
            <w:commentRangeEnd w:id="89"/>
            <w:ins w:id="91" w:author="Jon Del Olmo" w:date="2023-02-07T10:30:00Z">
              <w:r w:rsidR="00E94635">
                <w:rPr>
                  <w:lang w:val="en-GB"/>
                </w:rPr>
                <w:t>while</w:t>
              </w:r>
              <w:r w:rsidR="00E94635" w:rsidRPr="000444A7">
                <w:rPr>
                  <w:lang w:val="en-GB"/>
                </w:rPr>
                <w:t xml:space="preserve"> </w:t>
              </w:r>
            </w:ins>
            <w:r w:rsidR="009027D4">
              <w:rPr>
                <w:rStyle w:val="Refdecomentario"/>
              </w:rPr>
              <w:commentReference w:id="89"/>
            </w:r>
            <w:r w:rsidRPr="000444A7">
              <w:rPr>
                <w:lang w:val="en-GB"/>
              </w:rPr>
              <w:t>the limit torque flag is activated.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1767B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B101E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0444A7" w14:paraId="722D04B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FF193" w14:textId="722E60DB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469489" w14:textId="77777777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58A3756F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D05C8" w14:textId="1F6909F3" w:rsidR="003D4E5B" w:rsidRPr="000444A7" w:rsidRDefault="003D4E5B" w:rsidP="003D4E5B">
            <w:pPr>
              <w:pStyle w:val="Ttulo2"/>
              <w:rPr>
                <w:lang w:val="en-GB"/>
              </w:rPr>
            </w:pPr>
            <w:r w:rsidRPr="000444A7">
              <w:rPr>
                <w:lang w:val="en-GB"/>
              </w:rPr>
              <w:t xml:space="preserve"> </w:t>
            </w:r>
            <w:bookmarkStart w:id="92" w:name="_Toc125732228"/>
            <w:r w:rsidRPr="000444A7">
              <w:rPr>
                <w:lang w:val="en-GB"/>
              </w:rPr>
              <w:t>Function: Fold</w:t>
            </w:r>
            <w:ins w:id="93" w:author="Jon Del Olmo" w:date="2023-02-07T10:29:00Z">
              <w:r w:rsidR="00E94635">
                <w:rPr>
                  <w:lang w:val="en-GB"/>
                </w:rPr>
                <w:t>/Unfold</w:t>
              </w:r>
            </w:ins>
            <w:r w:rsidRPr="000444A7">
              <w:rPr>
                <w:lang w:val="en-GB"/>
              </w:rPr>
              <w:t xml:space="preserve"> scooter</w:t>
            </w:r>
            <w:bookmarkEnd w:id="92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3970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6E647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7AC8CB2E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B4F0F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4AC38" w14:textId="386CED40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FBBE8" w14:textId="07369DC6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scooter shall be </w:t>
            </w:r>
            <w:commentRangeStart w:id="94"/>
            <w:del w:id="95" w:author="Jon Del Olmo" w:date="2023-02-07T10:30:00Z">
              <w:r w:rsidRPr="000444A7" w:rsidDel="00E94635">
                <w:rPr>
                  <w:lang w:val="en-GB"/>
                </w:rPr>
                <w:delText>folded</w:delText>
              </w:r>
              <w:commentRangeEnd w:id="94"/>
              <w:r w:rsidR="009027D4" w:rsidDel="00E94635">
                <w:rPr>
                  <w:rStyle w:val="Refdecomentario"/>
                </w:rPr>
                <w:commentReference w:id="94"/>
              </w:r>
            </w:del>
            <w:ins w:id="96" w:author="Jon Del Olmo" w:date="2023-02-07T10:30:00Z">
              <w:r w:rsidR="00E94635">
                <w:rPr>
                  <w:lang w:val="en-GB"/>
                </w:rPr>
                <w:t>foldable</w:t>
              </w:r>
            </w:ins>
            <w:r w:rsidRPr="000444A7">
              <w:rPr>
                <w:lang w:val="en-GB"/>
              </w:rPr>
              <w:t>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88BC5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6F243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3D4E5B" w:rsidRPr="00D8148E" w14:paraId="3612AF80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45CA8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374D1" w14:textId="45D688D1" w:rsidR="003D4E5B" w:rsidRPr="000444A7" w:rsidRDefault="003D4E5B" w:rsidP="003D4E5B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56353" w14:textId="7F1E5E2D" w:rsidR="003D4E5B" w:rsidRPr="000444A7" w:rsidRDefault="003D4E5B" w:rsidP="003D4E5B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Folded size shall be length 45.5 x height 46.1 x width 19.8 inches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0221E" w14:textId="77777777" w:rsidR="003D4E5B" w:rsidRPr="000444A7" w:rsidRDefault="003D4E5B" w:rsidP="003D4E5B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9D73B" w14:textId="77777777" w:rsidR="003D4E5B" w:rsidRPr="000444A7" w:rsidRDefault="003D4E5B" w:rsidP="003D4E5B">
            <w:pPr>
              <w:rPr>
                <w:lang w:val="en-GB"/>
              </w:rPr>
            </w:pPr>
          </w:p>
        </w:tc>
      </w:tr>
      <w:tr w:rsidR="00E94635" w:rsidRPr="00D8148E" w14:paraId="64AD9823" w14:textId="77777777" w:rsidTr="009E771A">
        <w:trPr>
          <w:ins w:id="97" w:author="Jon Del Olmo" w:date="2023-02-07T10:29:00Z"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69A06" w14:textId="77777777" w:rsidR="00E94635" w:rsidRPr="000444A7" w:rsidRDefault="00E94635" w:rsidP="00E94635">
            <w:pPr>
              <w:rPr>
                <w:ins w:id="98" w:author="Jon Del Olmo" w:date="2023-02-07T10:29:00Z"/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8F801F" w14:textId="1DA6FA43" w:rsidR="00E94635" w:rsidRPr="000444A7" w:rsidRDefault="00E94635" w:rsidP="00E94635">
            <w:pPr>
              <w:rPr>
                <w:ins w:id="99" w:author="Jon Del Olmo" w:date="2023-02-07T10:29:00Z"/>
                <w:lang w:val="en-GB"/>
              </w:rPr>
            </w:pPr>
            <w:ins w:id="100" w:author="Jon Del Olmo" w:date="2023-02-07T10:29:00Z">
              <w:r w:rsidRPr="000444A7">
                <w:rPr>
                  <w:lang w:val="en-GB"/>
                </w:rPr>
                <w:t>Requirement</w:t>
              </w:r>
            </w:ins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2D19F" w14:textId="29DBAFD0" w:rsidR="00E94635" w:rsidRPr="000444A7" w:rsidRDefault="00E94635" w:rsidP="00E94635">
            <w:pPr>
              <w:rPr>
                <w:ins w:id="101" w:author="Jon Del Olmo" w:date="2023-02-07T10:29:00Z"/>
                <w:rFonts w:cs="Calibri"/>
                <w:color w:val="000000"/>
                <w:lang w:val="en-GB"/>
              </w:rPr>
            </w:pPr>
            <w:ins w:id="102" w:author="Jon Del Olmo" w:date="2023-02-07T10:29:00Z">
              <w:r w:rsidRPr="000444A7">
                <w:rPr>
                  <w:rFonts w:cs="Calibri"/>
                  <w:color w:val="000000"/>
                  <w:lang w:val="en-GB"/>
                </w:rPr>
                <w:t>Unfolded size shall be length 45.5 x height 46.1 x width 21.3 inches</w:t>
              </w:r>
            </w:ins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0889E" w14:textId="77777777" w:rsidR="00E94635" w:rsidRPr="000444A7" w:rsidRDefault="00E94635" w:rsidP="00E94635">
            <w:pPr>
              <w:rPr>
                <w:ins w:id="103" w:author="Jon Del Olmo" w:date="2023-02-07T10:29:00Z"/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60227" w14:textId="77777777" w:rsidR="00E94635" w:rsidRPr="000444A7" w:rsidRDefault="00E94635" w:rsidP="00E94635">
            <w:pPr>
              <w:rPr>
                <w:ins w:id="104" w:author="Jon Del Olmo" w:date="2023-02-07T10:29:00Z"/>
                <w:lang w:val="en-GB"/>
              </w:rPr>
            </w:pPr>
          </w:p>
        </w:tc>
      </w:tr>
      <w:tr w:rsidR="00E94635" w:rsidRPr="00D8148E" w14:paraId="4ADE306B" w14:textId="77777777" w:rsidTr="009E771A">
        <w:trPr>
          <w:ins w:id="105" w:author="Jon Del Olmo" w:date="2023-02-07T10:29:00Z"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AAF90" w14:textId="77777777" w:rsidR="00E94635" w:rsidRPr="000444A7" w:rsidRDefault="00E94635" w:rsidP="00E94635">
            <w:pPr>
              <w:rPr>
                <w:ins w:id="106" w:author="Jon Del Olmo" w:date="2023-02-07T10:29:00Z"/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E05CD" w14:textId="77777777" w:rsidR="00E94635" w:rsidRPr="000444A7" w:rsidRDefault="00E94635" w:rsidP="00E94635">
            <w:pPr>
              <w:rPr>
                <w:ins w:id="107" w:author="Jon Del Olmo" w:date="2023-02-07T10:29:00Z"/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13ED3" w14:textId="77777777" w:rsidR="00E94635" w:rsidRPr="000444A7" w:rsidRDefault="00E94635" w:rsidP="00E94635">
            <w:pPr>
              <w:rPr>
                <w:ins w:id="108" w:author="Jon Del Olmo" w:date="2023-02-07T10:29:00Z"/>
                <w:rFonts w:cs="Calibri"/>
                <w:color w:val="000000"/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3E4B7" w14:textId="77777777" w:rsidR="00E94635" w:rsidRPr="000444A7" w:rsidRDefault="00E94635" w:rsidP="00E94635">
            <w:pPr>
              <w:rPr>
                <w:ins w:id="109" w:author="Jon Del Olmo" w:date="2023-02-07T10:29:00Z"/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A25F0" w14:textId="77777777" w:rsidR="00E94635" w:rsidRPr="000444A7" w:rsidRDefault="00E94635" w:rsidP="00E94635">
            <w:pPr>
              <w:rPr>
                <w:ins w:id="110" w:author="Jon Del Olmo" w:date="2023-02-07T10:29:00Z"/>
                <w:lang w:val="en-GB"/>
              </w:rPr>
            </w:pPr>
          </w:p>
        </w:tc>
      </w:tr>
      <w:tr w:rsidR="00E94635" w:rsidRPr="000444A7" w:rsidDel="00E94635" w14:paraId="16418B44" w14:textId="1EF22042" w:rsidTr="009E771A">
        <w:trPr>
          <w:del w:id="111" w:author="Jon Del Olmo" w:date="2023-02-07T10:30:00Z"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03F60" w14:textId="6EDD2E8A" w:rsidR="00E94635" w:rsidRPr="000444A7" w:rsidDel="00E94635" w:rsidRDefault="00E94635" w:rsidP="00E94635">
            <w:pPr>
              <w:rPr>
                <w:del w:id="112" w:author="Jon Del Olmo" w:date="2023-02-07T10:30:00Z"/>
                <w:lang w:val="en-GB"/>
              </w:rPr>
            </w:pPr>
            <w:del w:id="113" w:author="Jon Del Olmo" w:date="2023-02-07T10:29:00Z">
              <w:r w:rsidRPr="000444A7" w:rsidDel="00E94635">
                <w:rPr>
                  <w:lang w:val="en-GB"/>
                </w:rPr>
                <w:delText>Req_102</w:delText>
              </w:r>
            </w:del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51245" w14:textId="055F1944" w:rsidR="00E94635" w:rsidRPr="000444A7" w:rsidDel="00E94635" w:rsidRDefault="00E94635" w:rsidP="00E94635">
            <w:pPr>
              <w:rPr>
                <w:del w:id="114" w:author="Jon Del Olmo" w:date="2023-02-07T10:29:00Z"/>
                <w:lang w:val="en-GB"/>
              </w:rPr>
            </w:pPr>
            <w:del w:id="115" w:author="Jon Del Olmo" w:date="2023-02-07T10:29:00Z">
              <w:r w:rsidRPr="000444A7" w:rsidDel="00E94635">
                <w:rPr>
                  <w:lang w:val="en-GB"/>
                </w:rPr>
                <w:delText>Title</w:delText>
              </w:r>
            </w:del>
          </w:p>
          <w:p w14:paraId="7EFC20FC" w14:textId="364F659C" w:rsidR="00E94635" w:rsidRPr="000444A7" w:rsidDel="00E94635" w:rsidRDefault="00E94635" w:rsidP="00E94635">
            <w:pPr>
              <w:rPr>
                <w:del w:id="116" w:author="Jon Del Olmo" w:date="2023-02-07T10:30:00Z"/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A5EF5" w14:textId="1EF9E6B8" w:rsidR="00E94635" w:rsidRPr="000444A7" w:rsidDel="00E94635" w:rsidRDefault="00E94635" w:rsidP="00E94635">
            <w:pPr>
              <w:pStyle w:val="Ttulo2"/>
              <w:rPr>
                <w:del w:id="117" w:author="Jon Del Olmo" w:date="2023-02-07T10:30:00Z"/>
                <w:lang w:val="en-GB"/>
              </w:rPr>
            </w:pPr>
            <w:del w:id="118" w:author="Jon Del Olmo" w:date="2023-02-07T10:29:00Z">
              <w:r w:rsidRPr="000444A7" w:rsidDel="00E94635">
                <w:rPr>
                  <w:lang w:val="en-GB"/>
                </w:rPr>
                <w:delText xml:space="preserve"> </w:delText>
              </w:r>
              <w:bookmarkStart w:id="119" w:name="_Toc125732229"/>
              <w:r w:rsidRPr="000444A7" w:rsidDel="00E94635">
                <w:rPr>
                  <w:lang w:val="en-GB"/>
                </w:rPr>
                <w:delText>Function: Unfold scooter</w:delText>
              </w:r>
            </w:del>
            <w:bookmarkEnd w:id="119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996C6" w14:textId="7414DA89" w:rsidR="00E94635" w:rsidRPr="000444A7" w:rsidDel="00E94635" w:rsidRDefault="00E94635" w:rsidP="00E94635">
            <w:pPr>
              <w:rPr>
                <w:del w:id="120" w:author="Jon Del Olmo" w:date="2023-02-07T10:30:00Z"/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A057E" w14:textId="5F10B4BA" w:rsidR="00E94635" w:rsidRPr="000444A7" w:rsidDel="00E94635" w:rsidRDefault="00E94635" w:rsidP="00E94635">
            <w:pPr>
              <w:rPr>
                <w:del w:id="121" w:author="Jon Del Olmo" w:date="2023-02-07T10:30:00Z"/>
                <w:lang w:val="en-GB"/>
              </w:rPr>
            </w:pPr>
          </w:p>
        </w:tc>
      </w:tr>
      <w:tr w:rsidR="00E94635" w:rsidRPr="00D8148E" w:rsidDel="00E94635" w14:paraId="28B8A7E2" w14:textId="21FEBD60" w:rsidTr="009E771A">
        <w:trPr>
          <w:del w:id="122" w:author="Jon Del Olmo" w:date="2023-02-07T10:30:00Z"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FC9364" w14:textId="49CC51E7" w:rsidR="00E94635" w:rsidRPr="000444A7" w:rsidDel="00E94635" w:rsidRDefault="00E94635" w:rsidP="00E94635">
            <w:pPr>
              <w:rPr>
                <w:del w:id="123" w:author="Jon Del Olmo" w:date="2023-02-07T10:30:00Z"/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F2CFB" w14:textId="3E6EE129" w:rsidR="00E94635" w:rsidRPr="000444A7" w:rsidDel="00E94635" w:rsidRDefault="00E94635" w:rsidP="00E94635">
            <w:pPr>
              <w:rPr>
                <w:del w:id="124" w:author="Jon Del Olmo" w:date="2023-02-07T10:30:00Z"/>
                <w:lang w:val="en-GB"/>
              </w:rPr>
            </w:pPr>
            <w:del w:id="125" w:author="Jon Del Olmo" w:date="2023-02-07T10:29:00Z">
              <w:r w:rsidRPr="000444A7" w:rsidDel="00E94635">
                <w:rPr>
                  <w:lang w:val="en-GB"/>
                </w:rPr>
                <w:delText>Requirement</w:delText>
              </w:r>
            </w:del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D883B" w14:textId="3EC0BE5B" w:rsidR="00E94635" w:rsidRPr="000444A7" w:rsidDel="00E94635" w:rsidRDefault="00E94635" w:rsidP="00E94635">
            <w:pPr>
              <w:rPr>
                <w:del w:id="126" w:author="Jon Del Olmo" w:date="2023-02-07T10:30:00Z"/>
                <w:lang w:val="en-GB"/>
              </w:rPr>
            </w:pPr>
            <w:del w:id="127" w:author="Jon Del Olmo" w:date="2023-02-07T10:29:00Z">
              <w:r w:rsidRPr="000444A7" w:rsidDel="00E94635">
                <w:rPr>
                  <w:lang w:val="en-GB"/>
                </w:rPr>
                <w:delText>The scooter shall be unfolded</w:delText>
              </w:r>
            </w:del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FFA68" w14:textId="03538872" w:rsidR="00E94635" w:rsidRPr="000444A7" w:rsidDel="00E94635" w:rsidRDefault="00E94635" w:rsidP="00E94635">
            <w:pPr>
              <w:rPr>
                <w:del w:id="128" w:author="Jon Del Olmo" w:date="2023-02-07T10:30:00Z"/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61963" w14:textId="36A639A8" w:rsidR="00E94635" w:rsidRPr="000444A7" w:rsidDel="00E94635" w:rsidRDefault="00E94635" w:rsidP="00E94635">
            <w:pPr>
              <w:rPr>
                <w:del w:id="129" w:author="Jon Del Olmo" w:date="2023-02-07T10:30:00Z"/>
                <w:lang w:val="en-GB"/>
              </w:rPr>
            </w:pPr>
          </w:p>
        </w:tc>
      </w:tr>
      <w:tr w:rsidR="00E94635" w:rsidRPr="00D8148E" w:rsidDel="00E94635" w14:paraId="6AF37D27" w14:textId="3574D064" w:rsidTr="009E771A">
        <w:trPr>
          <w:del w:id="130" w:author="Jon Del Olmo" w:date="2023-02-07T10:30:00Z"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C0B28" w14:textId="44B3C01A" w:rsidR="00E94635" w:rsidRPr="000444A7" w:rsidDel="00E94635" w:rsidRDefault="00E94635" w:rsidP="00E94635">
            <w:pPr>
              <w:rPr>
                <w:del w:id="131" w:author="Jon Del Olmo" w:date="2023-02-07T10:30:00Z"/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4DEDD" w14:textId="3EDD7013" w:rsidR="00E94635" w:rsidRPr="000444A7" w:rsidDel="00E94635" w:rsidRDefault="00E94635" w:rsidP="00E94635">
            <w:pPr>
              <w:rPr>
                <w:del w:id="132" w:author="Jon Del Olmo" w:date="2023-02-07T10:30:00Z"/>
                <w:lang w:val="en-GB"/>
              </w:rPr>
            </w:pPr>
            <w:del w:id="133" w:author="Jon Del Olmo" w:date="2023-02-07T10:29:00Z">
              <w:r w:rsidRPr="000444A7" w:rsidDel="00E94635">
                <w:rPr>
                  <w:lang w:val="en-GB"/>
                </w:rPr>
                <w:delText>Requirement</w:delText>
              </w:r>
            </w:del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69C40" w14:textId="50215F72" w:rsidR="00E94635" w:rsidRPr="000444A7" w:rsidDel="00E94635" w:rsidRDefault="00E94635" w:rsidP="00E94635">
            <w:pPr>
              <w:rPr>
                <w:del w:id="134" w:author="Jon Del Olmo" w:date="2023-02-07T10:30:00Z"/>
                <w:rFonts w:cs="Calibri"/>
                <w:color w:val="000000"/>
                <w:lang w:val="en-GB"/>
              </w:rPr>
            </w:pPr>
            <w:del w:id="135" w:author="Jon Del Olmo" w:date="2023-02-07T10:29:00Z">
              <w:r w:rsidRPr="000444A7" w:rsidDel="00E94635">
                <w:rPr>
                  <w:rFonts w:cs="Calibri"/>
                  <w:color w:val="000000"/>
                  <w:lang w:val="en-GB"/>
                </w:rPr>
                <w:delText>Unfolded size shall be length 45.5 x height 46.1 x width 21.3 inches</w:delText>
              </w:r>
            </w:del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52688" w14:textId="2B576A63" w:rsidR="00E94635" w:rsidRPr="000444A7" w:rsidDel="00E94635" w:rsidRDefault="00E94635" w:rsidP="00E94635">
            <w:pPr>
              <w:rPr>
                <w:del w:id="136" w:author="Jon Del Olmo" w:date="2023-02-07T10:30:00Z"/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3FCBB" w14:textId="539926DD" w:rsidR="00E94635" w:rsidRPr="000444A7" w:rsidDel="00E94635" w:rsidRDefault="00E94635" w:rsidP="00E94635">
            <w:pPr>
              <w:rPr>
                <w:del w:id="137" w:author="Jon Del Olmo" w:date="2023-02-07T10:30:00Z"/>
                <w:lang w:val="en-GB"/>
              </w:rPr>
            </w:pPr>
          </w:p>
        </w:tc>
      </w:tr>
      <w:tr w:rsidR="00E94635" w:rsidRPr="000444A7" w14:paraId="6FBA54B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7965C" w14:textId="04A2FE3D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00D60" w14:textId="77777777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1FBFF475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1E65A" w14:textId="62C3B3B5" w:rsidR="00E94635" w:rsidRPr="000444A7" w:rsidRDefault="00E94635" w:rsidP="00E94635">
            <w:pPr>
              <w:pStyle w:val="Ttulo2"/>
              <w:rPr>
                <w:lang w:val="en-GB"/>
              </w:rPr>
            </w:pPr>
            <w:r w:rsidRPr="000444A7">
              <w:rPr>
                <w:lang w:val="en-GB"/>
              </w:rPr>
              <w:t xml:space="preserve"> </w:t>
            </w:r>
            <w:bookmarkStart w:id="138" w:name="_Toc125732230"/>
            <w:r w:rsidRPr="000444A7">
              <w:rPr>
                <w:lang w:val="en-GB"/>
              </w:rPr>
              <w:t>Function: Install/Remove battery.</w:t>
            </w:r>
            <w:bookmarkEnd w:id="138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EC6DD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FE0A7" w14:textId="77777777" w:rsidR="00E94635" w:rsidRPr="000444A7" w:rsidRDefault="00E94635" w:rsidP="00E94635">
            <w:pPr>
              <w:rPr>
                <w:lang w:val="en-GB"/>
              </w:rPr>
            </w:pPr>
          </w:p>
        </w:tc>
      </w:tr>
      <w:tr w:rsidR="00E94635" w:rsidRPr="00D8148E" w14:paraId="5FEAFC8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1E4BF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127FC" w14:textId="4FB5973C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7DC05" w14:textId="39C0F148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 xml:space="preserve">The </w:t>
            </w:r>
            <w:commentRangeStart w:id="139"/>
            <w:r w:rsidRPr="000444A7">
              <w:rPr>
                <w:lang w:val="en-GB"/>
              </w:rPr>
              <w:t xml:space="preserve">battery shall </w:t>
            </w:r>
            <w:commentRangeEnd w:id="139"/>
            <w:r>
              <w:rPr>
                <w:rStyle w:val="Refdecomentario"/>
              </w:rPr>
              <w:commentReference w:id="139"/>
            </w:r>
            <w:r w:rsidRPr="000444A7">
              <w:rPr>
                <w:lang w:val="en-GB"/>
              </w:rPr>
              <w:t xml:space="preserve">be </w:t>
            </w:r>
            <w:commentRangeStart w:id="140"/>
            <w:del w:id="141" w:author="Jon Del Olmo" w:date="2023-02-07T10:30:00Z">
              <w:r w:rsidRPr="000444A7" w:rsidDel="00E94635">
                <w:rPr>
                  <w:lang w:val="en-GB"/>
                </w:rPr>
                <w:delText>removed</w:delText>
              </w:r>
              <w:commentRangeEnd w:id="140"/>
              <w:r w:rsidDel="00E94635">
                <w:rPr>
                  <w:rStyle w:val="Refdecomentario"/>
                </w:rPr>
                <w:commentReference w:id="140"/>
              </w:r>
            </w:del>
            <w:ins w:id="142" w:author="Jon Del Olmo" w:date="2023-02-07T10:30:00Z">
              <w:r>
                <w:rPr>
                  <w:lang w:val="en-GB"/>
                </w:rPr>
                <w:t>removable</w:t>
              </w:r>
            </w:ins>
            <w:r w:rsidRPr="000444A7">
              <w:rPr>
                <w:lang w:val="en-GB"/>
              </w:rPr>
              <w:t>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06DD5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238D3" w14:textId="77777777" w:rsidR="00E94635" w:rsidRPr="000444A7" w:rsidRDefault="00E94635" w:rsidP="00E94635">
            <w:pPr>
              <w:rPr>
                <w:lang w:val="en-GB"/>
              </w:rPr>
            </w:pPr>
          </w:p>
        </w:tc>
      </w:tr>
      <w:tr w:rsidR="00E94635" w:rsidRPr="00D8148E" w14:paraId="598A3D56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005D7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CDA41" w14:textId="0477B14B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DBE96" w14:textId="2C86E285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The battery shall be replaced.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56B91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C62E2" w14:textId="77777777" w:rsidR="00E94635" w:rsidRPr="000444A7" w:rsidRDefault="00E94635" w:rsidP="00E94635">
            <w:pPr>
              <w:rPr>
                <w:lang w:val="en-GB"/>
              </w:rPr>
            </w:pPr>
          </w:p>
        </w:tc>
      </w:tr>
      <w:tr w:rsidR="00E94635" w:rsidRPr="00D8148E" w14:paraId="6DD3DF88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495553" w14:textId="712C177D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B46DE" w14:textId="573520BB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A73EA" w14:textId="65D1F4CF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The battery shall include safety measures to avoid short-circuiting it while installing/removing.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FD9381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077E2" w14:textId="77777777" w:rsidR="00E94635" w:rsidRPr="000444A7" w:rsidRDefault="00E94635" w:rsidP="00E94635">
            <w:pPr>
              <w:rPr>
                <w:lang w:val="en-GB"/>
              </w:rPr>
            </w:pPr>
          </w:p>
        </w:tc>
      </w:tr>
      <w:tr w:rsidR="00E94635" w:rsidRPr="000444A7" w14:paraId="1B90D52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572C5" w14:textId="6BA2B269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Req_102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35304" w14:textId="77777777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Title</w:t>
            </w:r>
          </w:p>
          <w:p w14:paraId="59D0C0CA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0DB54" w14:textId="7874E1C1" w:rsidR="00E94635" w:rsidRPr="000444A7" w:rsidRDefault="00E94635" w:rsidP="00E94635">
            <w:pPr>
              <w:pStyle w:val="Ttulo2"/>
              <w:rPr>
                <w:lang w:val="en-GB"/>
              </w:rPr>
            </w:pPr>
            <w:r w:rsidRPr="000444A7">
              <w:rPr>
                <w:lang w:val="en-GB"/>
              </w:rPr>
              <w:t xml:space="preserve"> </w:t>
            </w:r>
            <w:bookmarkStart w:id="143" w:name="_Toc125732231"/>
            <w:r w:rsidRPr="000444A7">
              <w:rPr>
                <w:lang w:val="en-GB"/>
              </w:rPr>
              <w:t>Function: Install/Remove wheels</w:t>
            </w:r>
            <w:bookmarkEnd w:id="143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61B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A6351" w14:textId="77777777" w:rsidR="00E94635" w:rsidRPr="000444A7" w:rsidRDefault="00E94635" w:rsidP="00E94635">
            <w:pPr>
              <w:rPr>
                <w:lang w:val="en-GB"/>
              </w:rPr>
            </w:pPr>
          </w:p>
        </w:tc>
      </w:tr>
      <w:tr w:rsidR="00E94635" w:rsidRPr="00D8148E" w14:paraId="3A0F3727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AB75F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98E81" w14:textId="2C3596DA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CC048" w14:textId="0F1F1D10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Front and rear wheels shall be removed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966B2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57AA8" w14:textId="77777777" w:rsidR="00E94635" w:rsidRPr="000444A7" w:rsidRDefault="00E94635" w:rsidP="00E94635">
            <w:pPr>
              <w:rPr>
                <w:lang w:val="en-GB"/>
              </w:rPr>
            </w:pPr>
          </w:p>
        </w:tc>
      </w:tr>
      <w:tr w:rsidR="00E94635" w:rsidRPr="00D8148E" w14:paraId="697B22A9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70B8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2370B" w14:textId="1EE8F8C6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651C6" w14:textId="336F8565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Front and rear wheel shall be replaced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BFC49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A50D0" w14:textId="77777777" w:rsidR="00E94635" w:rsidRPr="000444A7" w:rsidRDefault="00E94635" w:rsidP="00E94635">
            <w:pPr>
              <w:rPr>
                <w:lang w:val="en-GB"/>
              </w:rPr>
            </w:pPr>
          </w:p>
        </w:tc>
      </w:tr>
      <w:tr w:rsidR="00E94635" w:rsidRPr="000444A7" w14:paraId="72DB2476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818B8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92475" w14:textId="77777777" w:rsidR="00E94635" w:rsidRPr="000444A7" w:rsidRDefault="00E94635" w:rsidP="00E94635">
            <w:pPr>
              <w:rPr>
                <w:lang w:val="en-GB"/>
              </w:rPr>
            </w:pPr>
            <w:commentRangeStart w:id="144"/>
            <w:commentRangeEnd w:id="144"/>
            <w:r>
              <w:rPr>
                <w:rStyle w:val="Refdecomentario"/>
              </w:rPr>
              <w:commentReference w:id="144"/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587FA2" w14:textId="43D91E33" w:rsidR="00E94635" w:rsidRPr="000444A7" w:rsidRDefault="00E94635" w:rsidP="00E94635">
            <w:pPr>
              <w:pStyle w:val="Ttulo2"/>
              <w:rPr>
                <w:lang w:val="en-GB"/>
              </w:rPr>
            </w:pPr>
            <w:r w:rsidRPr="000444A7">
              <w:rPr>
                <w:b w:val="0"/>
                <w:bCs w:val="0"/>
                <w:lang w:val="en-GB"/>
              </w:rPr>
              <w:t xml:space="preserve"> </w:t>
            </w:r>
            <w:bookmarkStart w:id="145" w:name="_Toc125732232"/>
            <w:r w:rsidRPr="000444A7">
              <w:rPr>
                <w:lang w:val="en-GB"/>
              </w:rPr>
              <w:t>Miscellaneous</w:t>
            </w:r>
            <w:bookmarkEnd w:id="145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254F9B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BBA69" w14:textId="77777777" w:rsidR="00E94635" w:rsidRPr="000444A7" w:rsidRDefault="00E94635" w:rsidP="00E94635">
            <w:pPr>
              <w:rPr>
                <w:lang w:val="en-GB"/>
              </w:rPr>
            </w:pPr>
          </w:p>
        </w:tc>
      </w:tr>
      <w:tr w:rsidR="00E94635" w:rsidRPr="00D8148E" w14:paraId="2F25953D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8E6EE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02627" w14:textId="6A9C73A8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4A360" w14:textId="323F56A6" w:rsidR="00E94635" w:rsidRPr="000444A7" w:rsidRDefault="00E94635" w:rsidP="00E94635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Maximum scooter weight shall be 20 kg ± 2 kg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3C616E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2A4B6" w14:textId="77777777" w:rsidR="00E94635" w:rsidRPr="000444A7" w:rsidRDefault="00E94635" w:rsidP="00E94635">
            <w:pPr>
              <w:rPr>
                <w:lang w:val="en-GB"/>
              </w:rPr>
            </w:pPr>
          </w:p>
        </w:tc>
      </w:tr>
      <w:tr w:rsidR="00E94635" w:rsidRPr="00D8148E" w14:paraId="62762A35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E699E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69ED2" w14:textId="0F0DE8EC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7E8FA" w14:textId="56BC6DED" w:rsidR="00E94635" w:rsidRPr="000444A7" w:rsidRDefault="00E94635" w:rsidP="00E94635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Maximum wheel diameter shall be 125 mm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1C76B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C0C71" w14:textId="77777777" w:rsidR="00E94635" w:rsidRPr="000444A7" w:rsidRDefault="00E94635" w:rsidP="00E94635">
            <w:pPr>
              <w:rPr>
                <w:lang w:val="en-GB"/>
              </w:rPr>
            </w:pPr>
          </w:p>
        </w:tc>
      </w:tr>
      <w:tr w:rsidR="00E94635" w:rsidRPr="00D8148E" w14:paraId="0209A71B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67FD0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2215B" w14:textId="23AD6700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69540" w14:textId="53323575" w:rsidR="00E94635" w:rsidRPr="000444A7" w:rsidRDefault="00E94635" w:rsidP="00E94635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Motor shall be embedded in the front wheel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86F07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80A8D" w14:textId="77777777" w:rsidR="00E94635" w:rsidRPr="000444A7" w:rsidRDefault="00E94635" w:rsidP="00E94635">
            <w:pPr>
              <w:rPr>
                <w:lang w:val="en-GB"/>
              </w:rPr>
            </w:pPr>
          </w:p>
        </w:tc>
      </w:tr>
      <w:tr w:rsidR="00E94635" w:rsidRPr="00D8148E" w14:paraId="4B211021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1D8E6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ACCD7" w14:textId="4E55267E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1336B" w14:textId="359993D7" w:rsidR="00E94635" w:rsidRPr="000444A7" w:rsidRDefault="00E94635" w:rsidP="00E94635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>The rider shall weight a maximum of 100 kg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E4525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5F7BE6" w14:textId="77777777" w:rsidR="00E94635" w:rsidRPr="000444A7" w:rsidRDefault="00E94635" w:rsidP="00E94635">
            <w:pPr>
              <w:rPr>
                <w:lang w:val="en-GB"/>
              </w:rPr>
            </w:pPr>
          </w:p>
        </w:tc>
      </w:tr>
      <w:tr w:rsidR="00E94635" w:rsidRPr="00D8148E" w14:paraId="47638F5C" w14:textId="77777777" w:rsidTr="009E771A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BE205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ABE86" w14:textId="33B29228" w:rsidR="00E94635" w:rsidRPr="000444A7" w:rsidRDefault="00E94635" w:rsidP="00E94635">
            <w:pPr>
              <w:rPr>
                <w:lang w:val="en-GB"/>
              </w:rPr>
            </w:pPr>
            <w:r w:rsidRPr="000444A7">
              <w:rPr>
                <w:lang w:val="en-GB"/>
              </w:rPr>
              <w:t>Requirement</w:t>
            </w:r>
          </w:p>
        </w:tc>
        <w:tc>
          <w:tcPr>
            <w:tcW w:w="6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80918" w14:textId="77777777" w:rsidR="00E94635" w:rsidRPr="000444A7" w:rsidRDefault="00E94635" w:rsidP="00E94635">
            <w:pPr>
              <w:rPr>
                <w:rFonts w:cs="Calibri"/>
                <w:color w:val="000000"/>
                <w:lang w:val="en-GB"/>
              </w:rPr>
            </w:pPr>
            <w:r w:rsidRPr="000444A7">
              <w:rPr>
                <w:rFonts w:cs="Calibri"/>
                <w:color w:val="000000"/>
                <w:lang w:val="en-GB"/>
              </w:rPr>
              <w:t xml:space="preserve">The scooter shall be able to </w:t>
            </w:r>
            <w:commentRangeStart w:id="146"/>
            <w:r w:rsidRPr="000444A7">
              <w:rPr>
                <w:rFonts w:cs="Calibri"/>
                <w:color w:val="000000"/>
                <w:lang w:val="en-GB"/>
              </w:rPr>
              <w:t xml:space="preserve">give rated power </w:t>
            </w:r>
            <w:commentRangeEnd w:id="146"/>
            <w:r>
              <w:rPr>
                <w:rStyle w:val="Refdecomentario"/>
              </w:rPr>
              <w:commentReference w:id="146"/>
            </w:r>
            <w:r w:rsidRPr="000444A7">
              <w:rPr>
                <w:rFonts w:cs="Calibri"/>
                <w:color w:val="000000"/>
                <w:lang w:val="en-GB"/>
              </w:rPr>
              <w:t>at an ambient temperature between -10 °C and 40 °</w:t>
            </w:r>
            <w:proofErr w:type="gramStart"/>
            <w:r w:rsidRPr="000444A7">
              <w:rPr>
                <w:rFonts w:cs="Calibri"/>
                <w:color w:val="000000"/>
                <w:lang w:val="en-GB"/>
              </w:rPr>
              <w:t>C  at</w:t>
            </w:r>
            <w:proofErr w:type="gramEnd"/>
            <w:r w:rsidRPr="000444A7">
              <w:rPr>
                <w:rFonts w:cs="Calibri"/>
                <w:color w:val="000000"/>
                <w:lang w:val="en-GB"/>
              </w:rPr>
              <w:t xml:space="preserve"> the following conditions: maximum rider weight, fully charged, tires inflated to the manufacture specifications, flat ground, maximum performance configuration.</w:t>
            </w:r>
          </w:p>
          <w:p w14:paraId="386BD2F4" w14:textId="77777777" w:rsidR="00E94635" w:rsidRPr="000444A7" w:rsidRDefault="00E94635" w:rsidP="00E94635">
            <w:pPr>
              <w:rPr>
                <w:rFonts w:cs="Calibri"/>
                <w:color w:val="000000"/>
                <w:lang w:val="en-GB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89DEE" w14:textId="77777777" w:rsidR="00E94635" w:rsidRPr="000444A7" w:rsidRDefault="00E94635" w:rsidP="00E94635">
            <w:pPr>
              <w:rPr>
                <w:lang w:val="en-GB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F6B48" w14:textId="77777777" w:rsidR="00E94635" w:rsidRPr="000444A7" w:rsidRDefault="00E94635" w:rsidP="00E94635">
            <w:pPr>
              <w:rPr>
                <w:lang w:val="en-GB"/>
              </w:rPr>
            </w:pPr>
          </w:p>
        </w:tc>
      </w:tr>
    </w:tbl>
    <w:p w14:paraId="0B73D102" w14:textId="77777777" w:rsidR="00B90BE5" w:rsidRPr="000444A7" w:rsidRDefault="00B90BE5">
      <w:pPr>
        <w:rPr>
          <w:lang w:val="en-GB"/>
        </w:rPr>
      </w:pPr>
    </w:p>
    <w:sectPr w:rsidR="00B90BE5" w:rsidRPr="000444A7" w:rsidSect="00794E71">
      <w:headerReference w:type="even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440" w:right="1440" w:bottom="1440" w:left="1440" w:header="720" w:footer="720" w:gutter="0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n Del Olmo" w:date="2023-01-27T14:49:00Z" w:initials="JDO">
    <w:p w14:paraId="61654210" w14:textId="3F583437" w:rsidR="00126074" w:rsidRDefault="00126074">
      <w:pPr>
        <w:pStyle w:val="Textocomentario"/>
      </w:pPr>
      <w:r>
        <w:rPr>
          <w:rStyle w:val="Refdecomentario"/>
        </w:rPr>
        <w:annotationRef/>
      </w:r>
      <w:r>
        <w:t xml:space="preserve">Nola </w:t>
      </w:r>
      <w:proofErr w:type="spellStart"/>
      <w:r>
        <w:t>zenbakitzen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hauek</w:t>
      </w:r>
      <w:proofErr w:type="spellEnd"/>
      <w:r>
        <w:t>?</w:t>
      </w:r>
    </w:p>
  </w:comment>
  <w:comment w:id="2" w:author="PAUL ARETXEDERRETA MONTERO" w:date="2023-02-06T17:45:00Z" w:initials="PAM">
    <w:p w14:paraId="7A2FA81C" w14:textId="77777777" w:rsidR="00D8148E" w:rsidRDefault="00D8148E">
      <w:pPr>
        <w:pStyle w:val="Textocomentario"/>
      </w:pPr>
      <w:r>
        <w:rPr>
          <w:rStyle w:val="Refdecomentario"/>
        </w:rPr>
        <w:annotationRef/>
      </w:r>
      <w:r>
        <w:t xml:space="preserve">Ba </w:t>
      </w:r>
      <w:proofErr w:type="spellStart"/>
      <w:r>
        <w:t>berez</w:t>
      </w:r>
      <w:proofErr w:type="spellEnd"/>
      <w:r>
        <w:t xml:space="preserve"> DOORS </w:t>
      </w:r>
      <w:proofErr w:type="spellStart"/>
      <w:r>
        <w:t>edo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delako</w:t>
      </w:r>
      <w:proofErr w:type="spellEnd"/>
      <w:r>
        <w:t xml:space="preserve"> </w:t>
      </w:r>
      <w:proofErr w:type="spellStart"/>
      <w:r>
        <w:t>herramientak</w:t>
      </w:r>
      <w:proofErr w:type="spellEnd"/>
      <w:r>
        <w:t xml:space="preserve"> </w:t>
      </w:r>
      <w:proofErr w:type="spellStart"/>
      <w:r>
        <w:t>ematen</w:t>
      </w:r>
      <w:proofErr w:type="spellEnd"/>
      <w:r>
        <w:t xml:space="preserve"> </w:t>
      </w:r>
      <w:proofErr w:type="spellStart"/>
      <w:r>
        <w:t>dizkio</w:t>
      </w:r>
      <w:proofErr w:type="spellEnd"/>
      <w:r>
        <w:t xml:space="preserve"> </w:t>
      </w:r>
      <w:proofErr w:type="spellStart"/>
      <w:r>
        <w:t>zenbakiak</w:t>
      </w:r>
      <w:proofErr w:type="spellEnd"/>
      <w:r>
        <w:t xml:space="preserve"> </w:t>
      </w:r>
      <w:proofErr w:type="spellStart"/>
      <w:r>
        <w:t>objektuak</w:t>
      </w:r>
      <w:proofErr w:type="spellEnd"/>
      <w:r>
        <w:t xml:space="preserve"> </w:t>
      </w:r>
      <w:proofErr w:type="spellStart"/>
      <w:r>
        <w:t>sortzen</w:t>
      </w:r>
      <w:proofErr w:type="spellEnd"/>
      <w:r>
        <w:t xml:space="preserve"> </w:t>
      </w:r>
      <w:proofErr w:type="spellStart"/>
      <w:r>
        <w:t>diren</w:t>
      </w:r>
      <w:proofErr w:type="spellEnd"/>
      <w:r>
        <w:t xml:space="preserve"> </w:t>
      </w:r>
      <w:proofErr w:type="spellStart"/>
      <w:r>
        <w:t>einean</w:t>
      </w:r>
      <w:proofErr w:type="spellEnd"/>
      <w:r>
        <w:t xml:space="preserve">. </w:t>
      </w:r>
      <w:proofErr w:type="spellStart"/>
      <w:r>
        <w:t>Eskuz</w:t>
      </w:r>
      <w:proofErr w:type="spellEnd"/>
      <w:r>
        <w:t xml:space="preserve"> </w:t>
      </w:r>
      <w:proofErr w:type="spellStart"/>
      <w:r>
        <w:t>egitean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eskuz</w:t>
      </w:r>
      <w:proofErr w:type="spellEnd"/>
      <w:r>
        <w:t>…</w:t>
      </w:r>
    </w:p>
    <w:p w14:paraId="115127DF" w14:textId="77777777" w:rsidR="00D8148E" w:rsidRDefault="00D8148E">
      <w:pPr>
        <w:pStyle w:val="Textocomentario"/>
      </w:pPr>
      <w:proofErr w:type="spellStart"/>
      <w:r>
        <w:t>Klabeak</w:t>
      </w:r>
      <w:proofErr w:type="spellEnd"/>
      <w:r>
        <w:t>:</w:t>
      </w:r>
    </w:p>
    <w:p w14:paraId="7173467D" w14:textId="77777777" w:rsidR="00D8148E" w:rsidRDefault="00D8148E">
      <w:pPr>
        <w:pStyle w:val="Textocomentario"/>
      </w:pPr>
      <w:r>
        <w:t xml:space="preserve">- Ez da </w:t>
      </w:r>
      <w:proofErr w:type="spellStart"/>
      <w:r>
        <w:t>zertan</w:t>
      </w:r>
      <w:proofErr w:type="spellEnd"/>
      <w:r>
        <w:t xml:space="preserve"> ordenan </w:t>
      </w:r>
      <w:proofErr w:type="spellStart"/>
      <w:r>
        <w:t>joan</w:t>
      </w:r>
      <w:proofErr w:type="spellEnd"/>
    </w:p>
    <w:p w14:paraId="6E641741" w14:textId="77777777" w:rsidR="00D8148E" w:rsidRDefault="00D8148E">
      <w:pPr>
        <w:pStyle w:val="Textocomentario"/>
      </w:pPr>
      <w:r>
        <w:t xml:space="preserve">- </w:t>
      </w:r>
      <w:proofErr w:type="spellStart"/>
      <w:r>
        <w:t>Zenbaki</w:t>
      </w:r>
      <w:proofErr w:type="spellEnd"/>
      <w:r>
        <w:t xml:space="preserve"> </w:t>
      </w:r>
      <w:proofErr w:type="spellStart"/>
      <w:r>
        <w:t>unikoak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 izan. </w:t>
      </w:r>
      <w:proofErr w:type="spellStart"/>
      <w:r>
        <w:t>Objektu</w:t>
      </w:r>
      <w:proofErr w:type="spellEnd"/>
      <w:r>
        <w:t xml:space="preserve"> bat </w:t>
      </w:r>
      <w:proofErr w:type="spellStart"/>
      <w:r>
        <w:t>eliminatzen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da </w:t>
      </w:r>
      <w:proofErr w:type="spellStart"/>
      <w:r>
        <w:t>inoiz</w:t>
      </w:r>
      <w:proofErr w:type="spellEnd"/>
      <w:r>
        <w:t xml:space="preserve"> </w:t>
      </w:r>
      <w:proofErr w:type="spellStart"/>
      <w:r>
        <w:t>zenbaki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berriro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>.</w:t>
      </w:r>
    </w:p>
    <w:p w14:paraId="02CA1238" w14:textId="77777777" w:rsidR="00D8148E" w:rsidRDefault="00D8148E" w:rsidP="00D34ECF">
      <w:pPr>
        <w:pStyle w:val="Textocomentario"/>
      </w:pPr>
      <w:r>
        <w:t xml:space="preserve">- </w:t>
      </w:r>
      <w:proofErr w:type="spellStart"/>
      <w:r>
        <w:t>Idealki</w:t>
      </w:r>
      <w:proofErr w:type="spellEnd"/>
      <w:r>
        <w:t xml:space="preserve"> </w:t>
      </w:r>
      <w:proofErr w:type="spellStart"/>
      <w:r>
        <w:t>enpresa</w:t>
      </w:r>
      <w:proofErr w:type="spellEnd"/>
      <w:r>
        <w:t xml:space="preserve"> </w:t>
      </w:r>
      <w:proofErr w:type="spellStart"/>
      <w:r>
        <w:t>osoan</w:t>
      </w:r>
      <w:proofErr w:type="spellEnd"/>
      <w:r>
        <w:t xml:space="preserve"> </w:t>
      </w:r>
      <w:proofErr w:type="spellStart"/>
      <w:r>
        <w:t>unikoa</w:t>
      </w:r>
      <w:proofErr w:type="spellEnd"/>
      <w:r>
        <w:t xml:space="preserve"> izango </w:t>
      </w:r>
      <w:proofErr w:type="spellStart"/>
      <w:r>
        <w:t>litzateke</w:t>
      </w:r>
      <w:proofErr w:type="spellEnd"/>
      <w:r>
        <w:t xml:space="preserve">, </w:t>
      </w:r>
      <w:proofErr w:type="spellStart"/>
      <w:r>
        <w:t>proiektu-kodea</w:t>
      </w:r>
      <w:proofErr w:type="spellEnd"/>
      <w:r>
        <w:t xml:space="preserve"> </w:t>
      </w:r>
      <w:proofErr w:type="spellStart"/>
      <w:r>
        <w:t>identifikatzailearen</w:t>
      </w:r>
      <w:proofErr w:type="spellEnd"/>
      <w:r>
        <w:t xml:space="preserve"> parte </w:t>
      </w:r>
      <w:proofErr w:type="spellStart"/>
      <w:r>
        <w:t>eginez</w:t>
      </w:r>
      <w:proofErr w:type="spellEnd"/>
      <w:r>
        <w:t xml:space="preserve">, </w:t>
      </w:r>
      <w:proofErr w:type="spellStart"/>
      <w:r>
        <w:t>adibidez</w:t>
      </w:r>
      <w:proofErr w:type="spellEnd"/>
      <w:r>
        <w:t>.</w:t>
      </w:r>
    </w:p>
  </w:comment>
  <w:comment w:id="3" w:author="Jon Del Olmo" w:date="2023-02-07T10:25:00Z" w:initials="JDO">
    <w:p w14:paraId="0A5BACEA" w14:textId="1E92892F" w:rsidR="00E94635" w:rsidRDefault="00E94635">
      <w:pPr>
        <w:pStyle w:val="Textocomentario"/>
      </w:pPr>
      <w:r>
        <w:rPr>
          <w:rStyle w:val="Refdecomentario"/>
        </w:rPr>
        <w:annotationRef/>
      </w:r>
      <w:proofErr w:type="spellStart"/>
      <w:r>
        <w:t>Take</w:t>
      </w:r>
      <w:proofErr w:type="spellEnd"/>
      <w:r>
        <w:t xml:space="preserve"> in </w:t>
      </w:r>
      <w:proofErr w:type="spellStart"/>
      <w:r>
        <w:t>mind</w:t>
      </w:r>
      <w:proofErr w:type="spellEnd"/>
      <w:r>
        <w:t>:</w:t>
      </w:r>
    </w:p>
    <w:p w14:paraId="73130C58" w14:textId="1667CE43" w:rsidR="00E94635" w:rsidRDefault="00E94635" w:rsidP="00E94635">
      <w:pPr>
        <w:pStyle w:val="Textocomentario"/>
        <w:numPr>
          <w:ilvl w:val="0"/>
          <w:numId w:val="95"/>
        </w:numPr>
      </w:pPr>
      <w:r>
        <w:t xml:space="preserve"> </w:t>
      </w:r>
      <w:proofErr w:type="spellStart"/>
      <w:r>
        <w:t>Unique</w:t>
      </w:r>
      <w:proofErr w:type="spellEnd"/>
      <w:r>
        <w:t xml:space="preserve"> ID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1540AC66" w14:textId="77777777" w:rsidR="00E94635" w:rsidRDefault="00E94635" w:rsidP="00E94635">
      <w:pPr>
        <w:pStyle w:val="Textocomentario"/>
        <w:numPr>
          <w:ilvl w:val="0"/>
          <w:numId w:val="95"/>
        </w:numPr>
      </w:pPr>
      <w:r>
        <w:t xml:space="preserve"> </w:t>
      </w:r>
      <w:proofErr w:type="spellStart"/>
      <w:r>
        <w:t>D</w:t>
      </w:r>
      <w:r w:rsidRPr="00E94635">
        <w:t>oes</w:t>
      </w:r>
      <w:proofErr w:type="spellEnd"/>
      <w:r w:rsidRPr="00E94635">
        <w:t xml:space="preserve"> </w:t>
      </w:r>
      <w:proofErr w:type="spellStart"/>
      <w:r w:rsidRPr="00E94635">
        <w:t>not</w:t>
      </w:r>
      <w:proofErr w:type="spellEnd"/>
      <w:r w:rsidRPr="00E94635">
        <w:t xml:space="preserve"> </w:t>
      </w:r>
      <w:proofErr w:type="spellStart"/>
      <w:r w:rsidRPr="00E94635">
        <w:t>have</w:t>
      </w:r>
      <w:proofErr w:type="spellEnd"/>
      <w:r w:rsidRPr="00E94635">
        <w:t xml:space="preserve"> </w:t>
      </w:r>
      <w:proofErr w:type="spellStart"/>
      <w:r w:rsidRPr="00E94635">
        <w:t>to</w:t>
      </w:r>
      <w:proofErr w:type="spellEnd"/>
      <w:r w:rsidRPr="00E94635">
        <w:t xml:space="preserve"> be in </w:t>
      </w:r>
      <w:proofErr w:type="spellStart"/>
      <w:r w:rsidRPr="00E94635">
        <w:t>order</w:t>
      </w:r>
      <w:proofErr w:type="spellEnd"/>
      <w:r>
        <w:t>.</w:t>
      </w:r>
    </w:p>
    <w:p w14:paraId="43C88B9D" w14:textId="77777777" w:rsidR="00E94635" w:rsidRDefault="00E94635" w:rsidP="00E94635">
      <w:pPr>
        <w:pStyle w:val="Textocomentario"/>
        <w:numPr>
          <w:ilvl w:val="0"/>
          <w:numId w:val="95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removed,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5BDB4967" w14:textId="628AAE24" w:rsidR="00E94635" w:rsidRDefault="00E94635" w:rsidP="00E94635">
      <w:pPr>
        <w:pStyle w:val="Textocomentario"/>
        <w:numPr>
          <w:ilvl w:val="0"/>
          <w:numId w:val="95"/>
        </w:numPr>
      </w:pPr>
      <w:r>
        <w:t xml:space="preserve"> </w:t>
      </w:r>
      <w:proofErr w:type="spellStart"/>
      <w:r>
        <w:t>Unique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</w:comment>
  <w:comment w:id="13" w:author="Jon Del Olmo" w:date="2023-01-27T14:56:00Z" w:initials="JDO">
    <w:p w14:paraId="42BF0C8E" w14:textId="08F78AC0" w:rsidR="005C412B" w:rsidRDefault="005C412B">
      <w:pPr>
        <w:pStyle w:val="Textocomentario"/>
      </w:pPr>
      <w:r>
        <w:rPr>
          <w:rStyle w:val="Refdecomentario"/>
        </w:rPr>
        <w:annotationRef/>
      </w:r>
      <w:proofErr w:type="spellStart"/>
      <w:r>
        <w:t>Zenbat</w:t>
      </w:r>
      <w:proofErr w:type="spellEnd"/>
      <w:r>
        <w:t xml:space="preserve"> </w:t>
      </w:r>
      <w:proofErr w:type="spellStart"/>
      <w:r>
        <w:t>luzatu</w:t>
      </w:r>
      <w:proofErr w:type="spellEnd"/>
      <w:r>
        <w:t xml:space="preserve"> </w:t>
      </w:r>
      <w:proofErr w:type="spellStart"/>
      <w:r>
        <w:t>hau</w:t>
      </w:r>
      <w:proofErr w:type="spellEnd"/>
      <w:r>
        <w:t>?</w:t>
      </w:r>
    </w:p>
  </w:comment>
  <w:comment w:id="14" w:author="PAUL ARETXEDERRETA MONTERO" w:date="2023-02-06T17:45:00Z" w:initials="PAM">
    <w:p w14:paraId="7A3645F9" w14:textId="77777777" w:rsidR="00E97DD0" w:rsidRDefault="00E97DD0" w:rsidP="00E150E6">
      <w:pPr>
        <w:pStyle w:val="Textocomentario"/>
      </w:pPr>
      <w:r>
        <w:rPr>
          <w:rStyle w:val="Refdecomentario"/>
        </w:rPr>
        <w:annotationRef/>
      </w:r>
      <w:proofErr w:type="spellStart"/>
      <w:r>
        <w:t>Nahi</w:t>
      </w:r>
      <w:proofErr w:type="spellEnd"/>
      <w:r>
        <w:t xml:space="preserve"> </w:t>
      </w:r>
      <w:proofErr w:type="spellStart"/>
      <w:r>
        <w:t>beste</w:t>
      </w:r>
      <w:proofErr w:type="spellEnd"/>
      <w:r>
        <w:t xml:space="preserve">. Ondo </w:t>
      </w:r>
      <w:proofErr w:type="spellStart"/>
      <w:r>
        <w:t>horrela</w:t>
      </w:r>
      <w:proofErr w:type="spellEnd"/>
      <w:r>
        <w:t>.</w:t>
      </w:r>
    </w:p>
  </w:comment>
  <w:comment w:id="18" w:author="PAUL ARETXEDERRETA MONTERO" w:date="2023-02-06T17:46:00Z" w:initials="PAM">
    <w:p w14:paraId="7604616F" w14:textId="77777777" w:rsidR="00A34B67" w:rsidRDefault="00A34B67" w:rsidP="009573BF">
      <w:pPr>
        <w:pStyle w:val="Textocomentario"/>
      </w:pPr>
      <w:r>
        <w:rPr>
          <w:rStyle w:val="Refdecomentario"/>
        </w:rPr>
        <w:annotationRef/>
      </w:r>
      <w:r>
        <w:t xml:space="preserve">Ez </w:t>
      </w:r>
      <w:proofErr w:type="spellStart"/>
      <w:proofErr w:type="gramStart"/>
      <w:r>
        <w:t>badago</w:t>
      </w:r>
      <w:proofErr w:type="spellEnd"/>
      <w:r>
        <w:t xml:space="preserve">  </w:t>
      </w:r>
      <w:proofErr w:type="spellStart"/>
      <w:r>
        <w:t>notazio</w:t>
      </w:r>
      <w:proofErr w:type="spellEnd"/>
      <w:proofErr w:type="gramEnd"/>
      <w:r>
        <w:t xml:space="preserve"> </w:t>
      </w:r>
      <w:proofErr w:type="spellStart"/>
      <w:r>
        <w:t>berezirik</w:t>
      </w:r>
      <w:proofErr w:type="spellEnd"/>
      <w:r>
        <w:t xml:space="preserve">, </w:t>
      </w:r>
      <w:proofErr w:type="spellStart"/>
      <w:r>
        <w:t>kendu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hau</w:t>
      </w:r>
      <w:proofErr w:type="spellEnd"/>
      <w:r>
        <w:t>.</w:t>
      </w:r>
    </w:p>
  </w:comment>
  <w:comment w:id="45" w:author="Jon Del Olmo" w:date="2023-01-27T17:07:00Z" w:initials="JDO">
    <w:p w14:paraId="5ED22058" w14:textId="5930D22D" w:rsidR="003D4E5B" w:rsidRDefault="003D4E5B">
      <w:pPr>
        <w:pStyle w:val="Textocomentario"/>
      </w:pPr>
      <w:r>
        <w:rPr>
          <w:rStyle w:val="Refdecomentario"/>
        </w:rPr>
        <w:annotationRef/>
      </w:r>
      <w:proofErr w:type="spellStart"/>
      <w:r>
        <w:t>Hau</w:t>
      </w:r>
      <w:proofErr w:type="spellEnd"/>
      <w:r>
        <w:t xml:space="preserve"> </w:t>
      </w:r>
      <w:proofErr w:type="spellStart"/>
      <w:r>
        <w:t>zer</w:t>
      </w:r>
      <w:proofErr w:type="spellEnd"/>
      <w:r>
        <w:t xml:space="preserve"> da?</w:t>
      </w:r>
    </w:p>
  </w:comment>
  <w:comment w:id="46" w:author="PAUL ARETXEDERRETA MONTERO" w:date="2023-02-06T17:51:00Z" w:initials="PAM">
    <w:p w14:paraId="21E36E09" w14:textId="77777777" w:rsidR="006F2A9A" w:rsidRDefault="006F2A9A">
      <w:pPr>
        <w:pStyle w:val="Textocomentario"/>
      </w:pPr>
      <w:r>
        <w:rPr>
          <w:rStyle w:val="Refdecomentario"/>
        </w:rPr>
        <w:annotationRef/>
      </w:r>
      <w:proofErr w:type="spellStart"/>
      <w:r>
        <w:t>Hemen</w:t>
      </w:r>
      <w:proofErr w:type="spellEnd"/>
      <w:r>
        <w:t xml:space="preserve"> </w:t>
      </w:r>
      <w:proofErr w:type="spellStart"/>
      <w:r>
        <w:t>sistemaren</w:t>
      </w:r>
      <w:proofErr w:type="spellEnd"/>
      <w:r>
        <w:t xml:space="preserve"> </w:t>
      </w:r>
      <w:proofErr w:type="spellStart"/>
      <w:r>
        <w:t>interfaseak</w:t>
      </w:r>
      <w:proofErr w:type="spellEnd"/>
      <w:r>
        <w:t xml:space="preserve"> </w:t>
      </w:r>
      <w:proofErr w:type="spellStart"/>
      <w:r>
        <w:t>listatu</w:t>
      </w:r>
      <w:proofErr w:type="spellEnd"/>
      <w:r>
        <w:t xml:space="preserve"> eta </w:t>
      </w:r>
      <w:proofErr w:type="spellStart"/>
      <w:r>
        <w:t>deskribatu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lirateke</w:t>
      </w:r>
      <w:proofErr w:type="spellEnd"/>
      <w:r>
        <w:t xml:space="preserve">. </w:t>
      </w:r>
      <w:proofErr w:type="spellStart"/>
      <w:r>
        <w:t>Adibidez</w:t>
      </w:r>
      <w:proofErr w:type="spellEnd"/>
      <w:r>
        <w:t>:</w:t>
      </w:r>
    </w:p>
    <w:p w14:paraId="2D011661" w14:textId="77777777" w:rsidR="006F2A9A" w:rsidRDefault="006F2A9A">
      <w:pPr>
        <w:pStyle w:val="Textocomentario"/>
      </w:pPr>
      <w:r>
        <w:t xml:space="preserve">- Bluetooth: input </w:t>
      </w:r>
      <w:proofErr w:type="spellStart"/>
      <w:r>
        <w:t>edo</w:t>
      </w:r>
      <w:proofErr w:type="spellEnd"/>
      <w:r>
        <w:t xml:space="preserve"> output den, </w:t>
      </w:r>
      <w:proofErr w:type="spellStart"/>
      <w:r>
        <w:t>zertarako</w:t>
      </w:r>
      <w:proofErr w:type="spellEnd"/>
      <w:r>
        <w:t xml:space="preserve"> den (</w:t>
      </w:r>
      <w:proofErr w:type="spellStart"/>
      <w:r>
        <w:t>Sistemaren</w:t>
      </w:r>
      <w:proofErr w:type="spellEnd"/>
      <w:r>
        <w:t xml:space="preserve"> </w:t>
      </w:r>
      <w:proofErr w:type="spellStart"/>
      <w:r>
        <w:t>ikuspegitik</w:t>
      </w:r>
      <w:proofErr w:type="spellEnd"/>
      <w:r>
        <w:t xml:space="preserve">), </w:t>
      </w:r>
      <w:proofErr w:type="spellStart"/>
      <w:r>
        <w:t>zein</w:t>
      </w:r>
      <w:proofErr w:type="spellEnd"/>
      <w:r>
        <w:t xml:space="preserve"> </w:t>
      </w:r>
      <w:proofErr w:type="spellStart"/>
      <w:r>
        <w:t>protokolo</w:t>
      </w:r>
      <w:proofErr w:type="spellEnd"/>
      <w:r>
        <w:t xml:space="preserve"> </w:t>
      </w:r>
      <w:proofErr w:type="spellStart"/>
      <w:r>
        <w:t>adibidez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bestelako</w:t>
      </w:r>
      <w:proofErr w:type="spellEnd"/>
      <w:r>
        <w:t xml:space="preserve"> </w:t>
      </w:r>
      <w:proofErr w:type="spellStart"/>
      <w:r>
        <w:t>detaileak</w:t>
      </w:r>
      <w:proofErr w:type="spellEnd"/>
      <w:r>
        <w:t>.</w:t>
      </w:r>
    </w:p>
    <w:p w14:paraId="1DC4492D" w14:textId="77777777" w:rsidR="006F2A9A" w:rsidRDefault="006F2A9A">
      <w:pPr>
        <w:pStyle w:val="Textocomentario"/>
      </w:pPr>
      <w:r>
        <w:t xml:space="preserve">- Plug? Ez </w:t>
      </w:r>
      <w:proofErr w:type="spellStart"/>
      <w:r>
        <w:t>dakit</w:t>
      </w:r>
      <w:proofErr w:type="spellEnd"/>
      <w:r>
        <w:t xml:space="preserve"> </w:t>
      </w:r>
      <w:proofErr w:type="spellStart"/>
      <w:r>
        <w:t>zehazki</w:t>
      </w:r>
      <w:proofErr w:type="spellEnd"/>
      <w:r>
        <w:t xml:space="preserve"> </w:t>
      </w:r>
      <w:proofErr w:type="spellStart"/>
      <w:r>
        <w:t>zein</w:t>
      </w:r>
      <w:proofErr w:type="spellEnd"/>
      <w:r>
        <w:t xml:space="preserve"> izango den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eta </w:t>
      </w:r>
      <w:proofErr w:type="spellStart"/>
      <w:r>
        <w:t>charger</w:t>
      </w:r>
      <w:proofErr w:type="spellEnd"/>
      <w:r>
        <w:t xml:space="preserve">-en </w:t>
      </w:r>
      <w:proofErr w:type="spellStart"/>
      <w:r>
        <w:t>arteko</w:t>
      </w:r>
      <w:proofErr w:type="spellEnd"/>
      <w:r>
        <w:t xml:space="preserve"> </w:t>
      </w:r>
      <w:proofErr w:type="spellStart"/>
      <w:r>
        <w:t>interfasea</w:t>
      </w:r>
      <w:proofErr w:type="spellEnd"/>
    </w:p>
    <w:p w14:paraId="0E381732" w14:textId="77777777" w:rsidR="006F2A9A" w:rsidRDefault="006F2A9A">
      <w:pPr>
        <w:pStyle w:val="Textocomentario"/>
      </w:pPr>
      <w:r>
        <w:t xml:space="preserve">- </w:t>
      </w:r>
      <w:proofErr w:type="spellStart"/>
      <w:r>
        <w:t>brake</w:t>
      </w:r>
      <w:proofErr w:type="spellEnd"/>
      <w:r>
        <w:t xml:space="preserve">: </w:t>
      </w:r>
    </w:p>
    <w:p w14:paraId="18DE9675" w14:textId="77777777" w:rsidR="006F2A9A" w:rsidRDefault="006F2A9A">
      <w:pPr>
        <w:pStyle w:val="Textocomentario"/>
      </w:pPr>
      <w:r>
        <w:t xml:space="preserve">- </w:t>
      </w:r>
      <w:proofErr w:type="spellStart"/>
      <w:r>
        <w:t>throttle</w:t>
      </w:r>
      <w:proofErr w:type="spellEnd"/>
      <w:r>
        <w:t>:</w:t>
      </w:r>
    </w:p>
    <w:p w14:paraId="2E3ED04F" w14:textId="77777777" w:rsidR="006F2A9A" w:rsidRDefault="006F2A9A">
      <w:pPr>
        <w:pStyle w:val="Textocomentario"/>
      </w:pPr>
      <w:r>
        <w:t xml:space="preserve">- </w:t>
      </w:r>
      <w:proofErr w:type="spellStart"/>
      <w:r>
        <w:t>wheels</w:t>
      </w:r>
      <w:proofErr w:type="spellEnd"/>
      <w:r>
        <w:t xml:space="preserve">: </w:t>
      </w:r>
      <w:proofErr w:type="spellStart"/>
      <w:r>
        <w:t>zoruarekiko</w:t>
      </w:r>
      <w:proofErr w:type="spellEnd"/>
      <w:r>
        <w:t xml:space="preserve"> interfase </w:t>
      </w:r>
      <w:proofErr w:type="spellStart"/>
      <w:r>
        <w:t>mekanikoa</w:t>
      </w:r>
      <w:proofErr w:type="spellEnd"/>
      <w:r>
        <w:t xml:space="preserve"> </w:t>
      </w:r>
      <w:proofErr w:type="spellStart"/>
      <w:r>
        <w:t>litzateke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. Ez </w:t>
      </w:r>
      <w:proofErr w:type="spellStart"/>
      <w:r>
        <w:t>dakit</w:t>
      </w:r>
      <w:proofErr w:type="spellEnd"/>
      <w:r>
        <w:t xml:space="preserve"> </w:t>
      </w:r>
      <w:proofErr w:type="spellStart"/>
      <w:r>
        <w:t>merezi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jartzea</w:t>
      </w:r>
      <w:proofErr w:type="spellEnd"/>
      <w:r>
        <w:t xml:space="preserve"> </w:t>
      </w:r>
      <w:proofErr w:type="spellStart"/>
      <w:r>
        <w:t>edota</w:t>
      </w:r>
      <w:proofErr w:type="spellEnd"/>
      <w:r>
        <w:t xml:space="preserve"> </w:t>
      </w:r>
      <w:proofErr w:type="spellStart"/>
      <w:r>
        <w:t>rekisitorik</w:t>
      </w:r>
      <w:proofErr w:type="spellEnd"/>
      <w:r>
        <w:t xml:space="preserve"> </w:t>
      </w:r>
      <w:proofErr w:type="spellStart"/>
      <w:r>
        <w:t>dagoen</w:t>
      </w:r>
      <w:proofErr w:type="spellEnd"/>
      <w:r>
        <w:t xml:space="preserve"> interfase </w:t>
      </w:r>
      <w:proofErr w:type="spellStart"/>
      <w:r>
        <w:t>honen</w:t>
      </w:r>
      <w:proofErr w:type="spellEnd"/>
      <w:r>
        <w:t xml:space="preserve"> </w:t>
      </w:r>
      <w:proofErr w:type="spellStart"/>
      <w:r>
        <w:t>inguruan</w:t>
      </w:r>
      <w:proofErr w:type="spellEnd"/>
      <w:r>
        <w:t>.</w:t>
      </w:r>
    </w:p>
    <w:p w14:paraId="0335058A" w14:textId="77777777" w:rsidR="006F2A9A" w:rsidRDefault="006F2A9A" w:rsidP="00DC3999">
      <w:pPr>
        <w:pStyle w:val="Textocomentario"/>
      </w:pPr>
      <w:r>
        <w:t xml:space="preserve">- </w:t>
      </w:r>
      <w:proofErr w:type="spellStart"/>
      <w:r>
        <w:t>Display</w:t>
      </w:r>
      <w:proofErr w:type="spellEnd"/>
      <w:r>
        <w:t>: …</w:t>
      </w:r>
    </w:p>
  </w:comment>
  <w:comment w:id="55" w:author="PAUL ARETXEDERRETA MONTERO" w:date="2023-02-06T17:53:00Z" w:initials="PAM">
    <w:p w14:paraId="48B312A0" w14:textId="77777777" w:rsidR="00EC41C6" w:rsidRDefault="00EC41C6">
      <w:pPr>
        <w:pStyle w:val="Textocomentario"/>
      </w:pPr>
      <w:r>
        <w:rPr>
          <w:rStyle w:val="Refdecomentario"/>
        </w:rPr>
        <w:annotationRef/>
      </w:r>
      <w:r>
        <w:t xml:space="preserve">Ez </w:t>
      </w:r>
      <w:proofErr w:type="spellStart"/>
      <w:r>
        <w:t>dakit</w:t>
      </w:r>
      <w:proofErr w:type="spellEnd"/>
      <w:r>
        <w:t xml:space="preserve"> </w:t>
      </w:r>
      <w:proofErr w:type="spellStart"/>
      <w:r>
        <w:t>merezi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kasu</w:t>
      </w:r>
      <w:proofErr w:type="spellEnd"/>
      <w:r>
        <w:t xml:space="preserve"> </w:t>
      </w:r>
      <w:proofErr w:type="spellStart"/>
      <w:r>
        <w:t>hauetan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funtzio</w:t>
      </w:r>
      <w:proofErr w:type="spellEnd"/>
      <w:r>
        <w:t xml:space="preserve"> </w:t>
      </w:r>
      <w:proofErr w:type="spellStart"/>
      <w:r>
        <w:t>bezala</w:t>
      </w:r>
      <w:proofErr w:type="spellEnd"/>
      <w:r>
        <w:t xml:space="preserve"> </w:t>
      </w:r>
      <w:proofErr w:type="spellStart"/>
      <w:r>
        <w:t>jartzea</w:t>
      </w:r>
      <w:proofErr w:type="spellEnd"/>
      <w:r>
        <w:t xml:space="preserve">. </w:t>
      </w:r>
      <w:proofErr w:type="spellStart"/>
      <w:r>
        <w:t>Rekisito</w:t>
      </w:r>
      <w:proofErr w:type="spellEnd"/>
      <w:r>
        <w:t xml:space="preserve"> </w:t>
      </w:r>
      <w:proofErr w:type="spellStart"/>
      <w:r>
        <w:t>ezberdinduak</w:t>
      </w:r>
      <w:proofErr w:type="spellEnd"/>
      <w:r>
        <w:t xml:space="preserve"> </w:t>
      </w:r>
      <w:proofErr w:type="spellStart"/>
      <w:r>
        <w:t>dittuzte</w:t>
      </w:r>
      <w:proofErr w:type="spellEnd"/>
      <w:r>
        <w:t xml:space="preserve"> </w:t>
      </w:r>
      <w:proofErr w:type="spellStart"/>
      <w:r>
        <w:t>hauetako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>?</w:t>
      </w:r>
    </w:p>
    <w:p w14:paraId="10770206" w14:textId="77777777" w:rsidR="00EC41C6" w:rsidRDefault="00EC41C6" w:rsidP="00081B8B">
      <w:pPr>
        <w:pStyle w:val="Textocomentario"/>
      </w:pPr>
      <w:proofErr w:type="spellStart"/>
      <w:r>
        <w:t>Berdina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/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; </w:t>
      </w:r>
      <w:proofErr w:type="spellStart"/>
      <w:r>
        <w:t>install</w:t>
      </w:r>
      <w:proofErr w:type="spellEnd"/>
      <w:r>
        <w:t>/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wheels-rentzat</w:t>
      </w:r>
      <w:proofErr w:type="spellEnd"/>
      <w:r>
        <w:t>.</w:t>
      </w:r>
    </w:p>
  </w:comment>
  <w:comment w:id="56" w:author="PAUL ARETXEDERRETA MONTERO" w:date="2023-02-06T17:53:00Z" w:initials="PAM">
    <w:p w14:paraId="1CC2E11A" w14:textId="77777777" w:rsidR="00EC41C6" w:rsidRDefault="00EC41C6" w:rsidP="00B805AB">
      <w:pPr>
        <w:pStyle w:val="Textocomentario"/>
      </w:pPr>
      <w:r>
        <w:rPr>
          <w:rStyle w:val="Refdecomentario"/>
        </w:rPr>
        <w:annotationRef/>
      </w:r>
      <w:r>
        <w:t xml:space="preserve">Ez </w:t>
      </w:r>
      <w:proofErr w:type="spellStart"/>
      <w:r>
        <w:t>dut</w:t>
      </w:r>
      <w:proofErr w:type="spellEnd"/>
      <w:r>
        <w:t xml:space="preserve"> </w:t>
      </w:r>
      <w:proofErr w:type="spellStart"/>
      <w:r>
        <w:t>esaten</w:t>
      </w:r>
      <w:proofErr w:type="spellEnd"/>
      <w:r>
        <w:t xml:space="preserve"> </w:t>
      </w:r>
      <w:proofErr w:type="spellStart"/>
      <w:r>
        <w:t>txarto</w:t>
      </w:r>
      <w:proofErr w:type="spellEnd"/>
      <w:r>
        <w:t xml:space="preserve"> </w:t>
      </w:r>
      <w:proofErr w:type="spellStart"/>
      <w:r>
        <w:t>dagoenik</w:t>
      </w:r>
      <w:proofErr w:type="spellEnd"/>
      <w:r>
        <w:t xml:space="preserve">, </w:t>
      </w:r>
      <w:proofErr w:type="spellStart"/>
      <w:r>
        <w:t>bakarrik</w:t>
      </w:r>
      <w:proofErr w:type="spellEnd"/>
      <w:r>
        <w:t xml:space="preserve"> </w:t>
      </w:r>
      <w:proofErr w:type="spellStart"/>
      <w:r>
        <w:t>konsideratzeko</w:t>
      </w:r>
      <w:proofErr w:type="spellEnd"/>
      <w:r>
        <w:t xml:space="preserve"> </w:t>
      </w:r>
      <w:proofErr w:type="spellStart"/>
      <w:r>
        <w:t>merezi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ala </w:t>
      </w:r>
      <w:proofErr w:type="spellStart"/>
      <w:r>
        <w:t>ez</w:t>
      </w:r>
      <w:proofErr w:type="spellEnd"/>
      <w:r>
        <w:t>.</w:t>
      </w:r>
    </w:p>
  </w:comment>
  <w:comment w:id="57" w:author="Jon Del Olmo" w:date="2023-02-07T10:28:00Z" w:initials="JDO">
    <w:p w14:paraId="7D477391" w14:textId="7A502E38" w:rsidR="00E94635" w:rsidRDefault="00E94635">
      <w:pPr>
        <w:pStyle w:val="Textocomentario"/>
      </w:pPr>
      <w:r>
        <w:rPr>
          <w:rStyle w:val="Refdecomentario"/>
        </w:rPr>
        <w:annotationRef/>
      </w:r>
      <w:proofErr w:type="spellStart"/>
      <w:r>
        <w:t>Ados</w:t>
      </w:r>
      <w:proofErr w:type="spellEnd"/>
      <w:r>
        <w:t xml:space="preserve">. </w:t>
      </w:r>
      <w:proofErr w:type="spellStart"/>
      <w:r>
        <w:t>Funtzioak</w:t>
      </w:r>
      <w:proofErr w:type="spellEnd"/>
      <w:r>
        <w:t xml:space="preserve"> </w:t>
      </w:r>
      <w:proofErr w:type="spellStart"/>
      <w:r>
        <w:t>bateratu</w:t>
      </w:r>
      <w:proofErr w:type="spellEnd"/>
      <w:r>
        <w:t xml:space="preserve"> </w:t>
      </w:r>
      <w:proofErr w:type="spellStart"/>
      <w:r>
        <w:t>ditut</w:t>
      </w:r>
      <w:proofErr w:type="spellEnd"/>
      <w:r>
        <w:t xml:space="preserve">, </w:t>
      </w:r>
      <w:proofErr w:type="spellStart"/>
      <w:r>
        <w:t>ondorengo</w:t>
      </w:r>
      <w:proofErr w:type="spellEnd"/>
      <w:r>
        <w:t xml:space="preserve"> </w:t>
      </w:r>
      <w:proofErr w:type="spellStart"/>
      <w:r>
        <w:t>ataletan</w:t>
      </w:r>
      <w:proofErr w:type="spellEnd"/>
      <w:r>
        <w:t xml:space="preserve"> ere hala </w:t>
      </w:r>
      <w:proofErr w:type="spellStart"/>
      <w:r>
        <w:t>zeuden</w:t>
      </w:r>
      <w:proofErr w:type="spellEnd"/>
      <w:r>
        <w:t>.</w:t>
      </w:r>
    </w:p>
  </w:comment>
  <w:comment w:id="68" w:author="PAUL ARETXEDERRETA MONTERO" w:date="2023-02-06T17:55:00Z" w:initials="PAM">
    <w:p w14:paraId="301B0212" w14:textId="77777777" w:rsidR="00B13EB4" w:rsidRDefault="00B13EB4">
      <w:pPr>
        <w:pStyle w:val="Textocomentario"/>
      </w:pPr>
      <w:r>
        <w:rPr>
          <w:rStyle w:val="Refdecomentario"/>
        </w:rPr>
        <w:annotationRef/>
      </w:r>
      <w:proofErr w:type="spellStart"/>
      <w:r>
        <w:t>Diseinatzen</w:t>
      </w:r>
      <w:proofErr w:type="spellEnd"/>
      <w:r>
        <w:t xml:space="preserve"> </w:t>
      </w:r>
      <w:proofErr w:type="spellStart"/>
      <w:r>
        <w:t>egongo</w:t>
      </w:r>
      <w:proofErr w:type="spellEnd"/>
      <w:r>
        <w:t xml:space="preserve"> </w:t>
      </w:r>
      <w:proofErr w:type="spellStart"/>
      <w:r>
        <w:t>ginateke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? </w:t>
      </w:r>
    </w:p>
    <w:p w14:paraId="30354042" w14:textId="77777777" w:rsidR="00B13EB4" w:rsidRDefault="00B13EB4" w:rsidP="00AC416A">
      <w:pPr>
        <w:pStyle w:val="Textocomentario"/>
      </w:pPr>
      <w:proofErr w:type="spellStart"/>
      <w:r>
        <w:t>Zein</w:t>
      </w:r>
      <w:proofErr w:type="spellEnd"/>
      <w:r>
        <w:t xml:space="preserve"> da </w:t>
      </w:r>
      <w:proofErr w:type="spellStart"/>
      <w:r>
        <w:t>kanpotik</w:t>
      </w:r>
      <w:proofErr w:type="spellEnd"/>
      <w:r>
        <w:t xml:space="preserve"> </w:t>
      </w:r>
      <w:proofErr w:type="spellStart"/>
      <w:r>
        <w:t>obserbablea</w:t>
      </w:r>
      <w:proofErr w:type="spellEnd"/>
      <w:r>
        <w:t xml:space="preserve"> den </w:t>
      </w:r>
      <w:proofErr w:type="spellStart"/>
      <w:r>
        <w:t>gertaera</w:t>
      </w:r>
      <w:proofErr w:type="spellEnd"/>
      <w:r>
        <w:t xml:space="preserve">? </w:t>
      </w:r>
      <w:proofErr w:type="spellStart"/>
      <w:r>
        <w:t>Marraztu</w:t>
      </w:r>
      <w:proofErr w:type="spellEnd"/>
      <w:r>
        <w:t xml:space="preserve"> </w:t>
      </w:r>
      <w:proofErr w:type="spellStart"/>
      <w:r>
        <w:t>duzuen</w:t>
      </w:r>
      <w:proofErr w:type="spellEnd"/>
      <w:r>
        <w:t xml:space="preserve"> </w:t>
      </w:r>
      <w:proofErr w:type="spellStart"/>
      <w:r>
        <w:t>boundary-an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"</w:t>
      </w:r>
      <w:proofErr w:type="spellStart"/>
      <w:r>
        <w:t>electrical</w:t>
      </w:r>
      <w:proofErr w:type="spellEnd"/>
      <w:r>
        <w:t xml:space="preserve"> drive" eta "</w:t>
      </w:r>
      <w:proofErr w:type="spellStart"/>
      <w:r>
        <w:t>battery"ren</w:t>
      </w:r>
      <w:proofErr w:type="spellEnd"/>
      <w:r>
        <w:t xml:space="preserve"> </w:t>
      </w:r>
      <w:proofErr w:type="spellStart"/>
      <w:r>
        <w:t>noziorik</w:t>
      </w:r>
      <w:proofErr w:type="spellEnd"/>
      <w:r>
        <w:t>.</w:t>
      </w:r>
    </w:p>
  </w:comment>
  <w:comment w:id="71" w:author="PAUL ARETXEDERRETA MONTERO" w:date="2023-02-06T17:56:00Z" w:initials="PAM">
    <w:p w14:paraId="1E8B75F5" w14:textId="77777777" w:rsidR="00AE6BE4" w:rsidRDefault="00AE6BE4">
      <w:pPr>
        <w:pStyle w:val="Textocomentario"/>
      </w:pPr>
      <w:r>
        <w:rPr>
          <w:rStyle w:val="Refdecomentario"/>
        </w:rPr>
        <w:annotationRef/>
      </w:r>
      <w:r>
        <w:t xml:space="preserve">Ez da </w:t>
      </w:r>
      <w:proofErr w:type="spellStart"/>
      <w:r>
        <w:t>testeagarria</w:t>
      </w:r>
      <w:proofErr w:type="spellEnd"/>
      <w:r>
        <w:t xml:space="preserve">. </w:t>
      </w:r>
    </w:p>
    <w:p w14:paraId="5999CC23" w14:textId="77777777" w:rsidR="00AE6BE4" w:rsidRDefault="00AE6BE4" w:rsidP="003779F5">
      <w:pPr>
        <w:pStyle w:val="Textocomentario"/>
      </w:pPr>
      <w:proofErr w:type="spellStart"/>
      <w:r>
        <w:t>Zer</w:t>
      </w:r>
      <w:proofErr w:type="spellEnd"/>
      <w:r>
        <w:t xml:space="preserve"> </w:t>
      </w:r>
      <w:proofErr w:type="spellStart"/>
      <w:r>
        <w:t>lortu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da </w:t>
      </w:r>
      <w:proofErr w:type="spellStart"/>
      <w:r>
        <w:t>rekisito</w:t>
      </w:r>
      <w:proofErr w:type="spellEnd"/>
      <w:r>
        <w:t xml:space="preserve"> </w:t>
      </w:r>
      <w:proofErr w:type="spellStart"/>
      <w:r>
        <w:t>honekin</w:t>
      </w:r>
      <w:proofErr w:type="spellEnd"/>
      <w:r>
        <w:t>?</w:t>
      </w:r>
    </w:p>
  </w:comment>
  <w:comment w:id="72" w:author="Jon Del Olmo" w:date="2023-02-07T12:35:00Z" w:initials="JDO">
    <w:p w14:paraId="17CC8CFF" w14:textId="66818629" w:rsidR="00D10FE8" w:rsidRDefault="00D10FE8">
      <w:pPr>
        <w:pStyle w:val="Textocomentario"/>
      </w:pPr>
      <w:r>
        <w:rPr>
          <w:rStyle w:val="Refdecomentario"/>
        </w:rPr>
        <w:annotationRef/>
      </w:r>
      <w:proofErr w:type="spellStart"/>
      <w:r>
        <w:t>Bateriaren</w:t>
      </w:r>
      <w:proofErr w:type="spellEnd"/>
      <w:r>
        <w:t xml:space="preserve"> </w:t>
      </w:r>
      <w:proofErr w:type="spellStart"/>
      <w:r>
        <w:t>SOCa</w:t>
      </w:r>
      <w:proofErr w:type="spellEnd"/>
      <w:r>
        <w:t xml:space="preserve"> %10 </w:t>
      </w:r>
      <w:proofErr w:type="spellStart"/>
      <w:r>
        <w:t>baino</w:t>
      </w:r>
      <w:proofErr w:type="spellEnd"/>
      <w:r>
        <w:t xml:space="preserve"> </w:t>
      </w:r>
      <w:proofErr w:type="spellStart"/>
      <w:r>
        <w:t>gutxiago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</w:t>
      </w:r>
      <w:proofErr w:type="spellStart"/>
      <w:r>
        <w:t>ezer</w:t>
      </w:r>
      <w:proofErr w:type="spellEnd"/>
      <w:r>
        <w:t xml:space="preserve"> </w:t>
      </w:r>
      <w:proofErr w:type="spellStart"/>
      <w:r>
        <w:t>egitea</w:t>
      </w:r>
      <w:proofErr w:type="spellEnd"/>
      <w:r>
        <w:t xml:space="preserve"> </w:t>
      </w:r>
      <w:proofErr w:type="spellStart"/>
      <w:r>
        <w:t>patineteak</w:t>
      </w:r>
      <w:proofErr w:type="spellEnd"/>
      <w:r>
        <w:t>.</w:t>
      </w:r>
    </w:p>
  </w:comment>
  <w:comment w:id="74" w:author="PAUL ARETXEDERRETA MONTERO" w:date="2023-02-06T17:57:00Z" w:initials="PAM">
    <w:p w14:paraId="17238305" w14:textId="77777777" w:rsidR="00D32B16" w:rsidRDefault="00D32B16" w:rsidP="00EB625F">
      <w:pPr>
        <w:pStyle w:val="Textocomentario"/>
      </w:pPr>
      <w:r>
        <w:rPr>
          <w:rStyle w:val="Refdecomentario"/>
        </w:rPr>
        <w:annotationRef/>
      </w:r>
      <w:proofErr w:type="spellStart"/>
      <w:r>
        <w:t>Zein</w:t>
      </w:r>
      <w:proofErr w:type="spellEnd"/>
      <w:r>
        <w:t xml:space="preserve"> da </w:t>
      </w:r>
      <w:proofErr w:type="spellStart"/>
      <w:r>
        <w:t>gertaera</w:t>
      </w:r>
      <w:proofErr w:type="spellEnd"/>
      <w:r>
        <w:t xml:space="preserve"> </w:t>
      </w:r>
      <w:proofErr w:type="spellStart"/>
      <w:r>
        <w:t>obserbablea</w:t>
      </w:r>
      <w:proofErr w:type="spellEnd"/>
      <w:r>
        <w:t xml:space="preserve"> </w:t>
      </w:r>
      <w:proofErr w:type="spellStart"/>
      <w:r>
        <w:t>definitutako</w:t>
      </w:r>
      <w:proofErr w:type="spellEnd"/>
      <w:r>
        <w:t xml:space="preserve"> </w:t>
      </w:r>
      <w:proofErr w:type="spellStart"/>
      <w:r>
        <w:t>boundary-tik</w:t>
      </w:r>
      <w:proofErr w:type="spellEnd"/>
      <w:r>
        <w:t>?</w:t>
      </w:r>
    </w:p>
  </w:comment>
  <w:comment w:id="76" w:author="PAUL ARETXEDERRETA MONTERO" w:date="2023-02-06T17:57:00Z" w:initials="PAM">
    <w:p w14:paraId="6FF3D7EA" w14:textId="77777777" w:rsidR="006B4C0A" w:rsidRDefault="006B4C0A" w:rsidP="0066556F">
      <w:pPr>
        <w:pStyle w:val="Textocomentario"/>
      </w:pPr>
      <w:r>
        <w:rPr>
          <w:rStyle w:val="Refdecomentario"/>
        </w:rPr>
        <w:annotationRef/>
      </w:r>
      <w:proofErr w:type="spellStart"/>
      <w:r>
        <w:t>Actionable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foot</w:t>
      </w:r>
      <w:proofErr w:type="spellEnd"/>
      <w:r>
        <w:t xml:space="preserve">, </w:t>
      </w:r>
      <w:proofErr w:type="spellStart"/>
      <w:r>
        <w:t>both</w:t>
      </w:r>
      <w:proofErr w:type="spellEnd"/>
      <w:r>
        <w:t>?</w:t>
      </w:r>
    </w:p>
  </w:comment>
  <w:comment w:id="78" w:author="PAUL ARETXEDERRETA MONTERO" w:date="2023-02-06T17:58:00Z" w:initials="PAM">
    <w:p w14:paraId="450D8EE4" w14:textId="77777777" w:rsidR="00D23678" w:rsidRDefault="00D23678" w:rsidP="00F77508">
      <w:pPr>
        <w:pStyle w:val="Textocomentario"/>
      </w:pPr>
      <w:r>
        <w:rPr>
          <w:rStyle w:val="Refdecomentario"/>
        </w:rPr>
        <w:annotationRef/>
      </w:r>
      <w:r>
        <w:t>"</w:t>
      </w:r>
      <w:proofErr w:type="spellStart"/>
      <w:r>
        <w:t>proportionally</w:t>
      </w:r>
      <w:proofErr w:type="spellEnd"/>
      <w:r>
        <w:t xml:space="preserve">"? Ala </w:t>
      </w:r>
      <w:proofErr w:type="spellStart"/>
      <w:r>
        <w:t>ez</w:t>
      </w:r>
      <w:proofErr w:type="spellEnd"/>
      <w:r>
        <w:t xml:space="preserve"> da </w:t>
      </w:r>
      <w:proofErr w:type="spellStart"/>
      <w:r>
        <w:t>benetan</w:t>
      </w:r>
      <w:proofErr w:type="spellEnd"/>
      <w:r>
        <w:t xml:space="preserve"> </w:t>
      </w:r>
      <w:proofErr w:type="spellStart"/>
      <w:r>
        <w:t>rekisito</w:t>
      </w:r>
      <w:proofErr w:type="spellEnd"/>
      <w:r>
        <w:t xml:space="preserve"> bat</w:t>
      </w:r>
    </w:p>
  </w:comment>
  <w:comment w:id="79" w:author="PAUL ARETXEDERRETA MONTERO" w:date="2023-02-06T17:58:00Z" w:initials="PAM">
    <w:p w14:paraId="19FB7F89" w14:textId="5F649ECB" w:rsidR="00D23678" w:rsidRDefault="00D23678" w:rsidP="006C3E5B">
      <w:pPr>
        <w:pStyle w:val="Textocomentario"/>
      </w:pPr>
      <w:r>
        <w:rPr>
          <w:rStyle w:val="Refdecomentario"/>
        </w:rPr>
        <w:annotationRef/>
      </w:r>
      <w:r>
        <w:t xml:space="preserve">"angle" </w:t>
      </w:r>
      <w:proofErr w:type="spellStart"/>
      <w:r>
        <w:t>agian</w:t>
      </w:r>
      <w:proofErr w:type="spellEnd"/>
      <w:r>
        <w:t xml:space="preserve"> </w:t>
      </w:r>
      <w:proofErr w:type="spellStart"/>
      <w:r>
        <w:t>zehatzago</w:t>
      </w:r>
      <w:proofErr w:type="spellEnd"/>
      <w:r>
        <w:t>?</w:t>
      </w:r>
    </w:p>
  </w:comment>
  <w:comment w:id="88" w:author="PAUL ARETXEDERRETA MONTERO" w:date="2023-02-06T18:01:00Z" w:initials="PAM">
    <w:p w14:paraId="38B431F8" w14:textId="77777777" w:rsidR="009027D4" w:rsidRDefault="009027D4" w:rsidP="00F41DC5">
      <w:pPr>
        <w:pStyle w:val="Textocomentario"/>
      </w:pPr>
      <w:r>
        <w:rPr>
          <w:rStyle w:val="Refdecomentario"/>
        </w:rPr>
        <w:annotationRef/>
      </w:r>
      <w:proofErr w:type="spellStart"/>
      <w:r>
        <w:t>Honek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du </w:t>
      </w:r>
      <w:proofErr w:type="spellStart"/>
      <w:r>
        <w:t>errespetatzen</w:t>
      </w:r>
      <w:proofErr w:type="spellEnd"/>
      <w:r>
        <w:t xml:space="preserve"> </w:t>
      </w:r>
      <w:proofErr w:type="spellStart"/>
      <w:r>
        <w:t>definitutako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-a. Bluetooth </w:t>
      </w:r>
      <w:proofErr w:type="spellStart"/>
      <w:r>
        <w:t>bada</w:t>
      </w:r>
      <w:proofErr w:type="spellEnd"/>
      <w:r>
        <w:t xml:space="preserve"> </w:t>
      </w:r>
      <w:proofErr w:type="spellStart"/>
      <w:r>
        <w:t>interfasea</w:t>
      </w:r>
      <w:proofErr w:type="spellEnd"/>
      <w:r>
        <w:t xml:space="preserve">, </w:t>
      </w:r>
      <w:proofErr w:type="spellStart"/>
      <w:r>
        <w:t>protokolo</w:t>
      </w:r>
      <w:proofErr w:type="spellEnd"/>
      <w:r>
        <w:t xml:space="preserve"> </w:t>
      </w:r>
      <w:proofErr w:type="spellStart"/>
      <w:r>
        <w:t>horretan</w:t>
      </w:r>
      <w:proofErr w:type="spellEnd"/>
      <w:r>
        <w:t xml:space="preserve"> </w:t>
      </w:r>
      <w:proofErr w:type="spellStart"/>
      <w:r>
        <w:t>nola</w:t>
      </w:r>
      <w:proofErr w:type="spellEnd"/>
      <w:r>
        <w:t xml:space="preserve"> </w:t>
      </w:r>
      <w:proofErr w:type="spellStart"/>
      <w:r>
        <w:t>helduko</w:t>
      </w:r>
      <w:proofErr w:type="spellEnd"/>
      <w:r>
        <w:t xml:space="preserve"> den </w:t>
      </w:r>
      <w:proofErr w:type="spellStart"/>
      <w:r>
        <w:t>informazio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definitu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litzateke</w:t>
      </w:r>
      <w:proofErr w:type="spellEnd"/>
      <w:r>
        <w:t>.</w:t>
      </w:r>
    </w:p>
  </w:comment>
  <w:comment w:id="89" w:author="PAUL ARETXEDERRETA MONTERO" w:date="2023-02-06T18:02:00Z" w:initials="PAM">
    <w:p w14:paraId="34F00AA4" w14:textId="77777777" w:rsidR="009027D4" w:rsidRDefault="009027D4" w:rsidP="005C011E">
      <w:pPr>
        <w:pStyle w:val="Textocomentario"/>
      </w:pPr>
      <w:r>
        <w:rPr>
          <w:rStyle w:val="Refdecomentario"/>
        </w:rPr>
        <w:annotationRef/>
      </w:r>
      <w:proofErr w:type="spellStart"/>
      <w:r>
        <w:t>While</w:t>
      </w:r>
      <w:proofErr w:type="spellEnd"/>
      <w:r>
        <w:t xml:space="preserve"> </w:t>
      </w:r>
      <w:proofErr w:type="spellStart"/>
      <w:r>
        <w:t>agian</w:t>
      </w:r>
      <w:proofErr w:type="spellEnd"/>
      <w:r>
        <w:t xml:space="preserve"> </w:t>
      </w:r>
      <w:proofErr w:type="spellStart"/>
      <w:r>
        <w:t>hobe</w:t>
      </w:r>
      <w:proofErr w:type="spellEnd"/>
      <w:r>
        <w:t>.</w:t>
      </w:r>
    </w:p>
  </w:comment>
  <w:comment w:id="94" w:author="PAUL ARETXEDERRETA MONTERO" w:date="2023-02-06T18:02:00Z" w:initials="PAM">
    <w:p w14:paraId="0240E36B" w14:textId="77777777" w:rsidR="009027D4" w:rsidRDefault="009027D4" w:rsidP="00215D9D">
      <w:pPr>
        <w:pStyle w:val="Textocomentario"/>
      </w:pPr>
      <w:r>
        <w:rPr>
          <w:rStyle w:val="Refdecomentario"/>
        </w:rPr>
        <w:annotationRef/>
      </w:r>
      <w:proofErr w:type="spellStart"/>
      <w:r>
        <w:t>Foldable</w:t>
      </w:r>
      <w:proofErr w:type="spellEnd"/>
      <w:r>
        <w:t>?</w:t>
      </w:r>
    </w:p>
  </w:comment>
  <w:comment w:id="139" w:author="PAUL ARETXEDERRETA MONTERO" w:date="2023-02-06T18:03:00Z" w:initials="PAM">
    <w:p w14:paraId="138D6D80" w14:textId="77777777" w:rsidR="00E94635" w:rsidRDefault="00E94635">
      <w:pPr>
        <w:pStyle w:val="Textocomentario"/>
      </w:pPr>
      <w:r>
        <w:rPr>
          <w:rStyle w:val="Refdecomentario"/>
        </w:rPr>
        <w:annotationRef/>
      </w:r>
      <w:proofErr w:type="spellStart"/>
      <w:r>
        <w:t>Beste</w:t>
      </w:r>
      <w:proofErr w:type="spellEnd"/>
      <w:r>
        <w:t xml:space="preserve"> </w:t>
      </w:r>
      <w:proofErr w:type="spellStart"/>
      <w:r>
        <w:t>rekisitorik</w:t>
      </w:r>
      <w:proofErr w:type="spellEnd"/>
      <w:r>
        <w:t xml:space="preserve"> </w:t>
      </w:r>
      <w:proofErr w:type="spellStart"/>
      <w:r>
        <w:t>honen</w:t>
      </w:r>
      <w:proofErr w:type="spellEnd"/>
      <w:r>
        <w:t xml:space="preserve"> </w:t>
      </w:r>
      <w:proofErr w:type="spellStart"/>
      <w:r>
        <w:t>inguruan</w:t>
      </w:r>
      <w:proofErr w:type="spellEnd"/>
      <w:r>
        <w:t>?</w:t>
      </w:r>
    </w:p>
    <w:p w14:paraId="33AE7F9F" w14:textId="77777777" w:rsidR="00E94635" w:rsidRDefault="00E94635">
      <w:pPr>
        <w:pStyle w:val="Textocomentario"/>
      </w:pPr>
      <w:r>
        <w:t xml:space="preserve">-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4862D279" w14:textId="77777777" w:rsidR="00E94635" w:rsidRDefault="00E94635">
      <w:pPr>
        <w:pStyle w:val="Textocomentario"/>
      </w:pPr>
      <w:r>
        <w:t xml:space="preserve">- </w:t>
      </w:r>
      <w:proofErr w:type="spellStart"/>
      <w:r>
        <w:t>maximum</w:t>
      </w:r>
      <w:proofErr w:type="spellEnd"/>
      <w:r>
        <w:t xml:space="preserve"> time</w:t>
      </w:r>
    </w:p>
    <w:p w14:paraId="46399D03" w14:textId="77777777" w:rsidR="00E94635" w:rsidRDefault="00E94635" w:rsidP="00087C32">
      <w:pPr>
        <w:pStyle w:val="Textocomentario"/>
      </w:pPr>
      <w:r>
        <w:t xml:space="preserve">- scooter standing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down</w:t>
      </w:r>
      <w:proofErr w:type="spellEnd"/>
    </w:p>
  </w:comment>
  <w:comment w:id="140" w:author="PAUL ARETXEDERRETA MONTERO" w:date="2023-02-06T18:02:00Z" w:initials="PAM">
    <w:p w14:paraId="0825A327" w14:textId="09325F0F" w:rsidR="00E94635" w:rsidRDefault="00E94635" w:rsidP="00C228DB">
      <w:pPr>
        <w:pStyle w:val="Textocomentario"/>
      </w:pPr>
      <w:r>
        <w:rPr>
          <w:rStyle w:val="Refdecomentario"/>
        </w:rPr>
        <w:annotationRef/>
      </w:r>
      <w:proofErr w:type="spellStart"/>
      <w:r>
        <w:t>removable</w:t>
      </w:r>
      <w:proofErr w:type="spellEnd"/>
    </w:p>
  </w:comment>
  <w:comment w:id="144" w:author="PAUL ARETXEDERRETA MONTERO" w:date="2023-02-06T18:04:00Z" w:initials="PAM">
    <w:p w14:paraId="35BFB896" w14:textId="77777777" w:rsidR="00E94635" w:rsidRDefault="00E94635" w:rsidP="004A5928">
      <w:pPr>
        <w:pStyle w:val="Textocomentario"/>
      </w:pPr>
      <w:r>
        <w:rPr>
          <w:rStyle w:val="Refdecomentario"/>
        </w:rPr>
        <w:annotationRef/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hobe</w:t>
      </w:r>
      <w:proofErr w:type="spellEnd"/>
    </w:p>
  </w:comment>
  <w:comment w:id="146" w:author="PAUL ARETXEDERRETA MONTERO" w:date="2023-02-06T18:05:00Z" w:initials="PAM">
    <w:p w14:paraId="77F98B30" w14:textId="77777777" w:rsidR="00E94635" w:rsidRDefault="00E94635" w:rsidP="00AE46F2">
      <w:pPr>
        <w:pStyle w:val="Textocomentario"/>
      </w:pPr>
      <w:r>
        <w:rPr>
          <w:rStyle w:val="Refdecomentario"/>
        </w:rPr>
        <w:annotationRef/>
      </w:r>
      <w:proofErr w:type="spellStart"/>
      <w:r>
        <w:t>Definitu</w:t>
      </w:r>
      <w:proofErr w:type="spellEnd"/>
      <w:r>
        <w:t xml:space="preserve"> </w:t>
      </w:r>
      <w:proofErr w:type="spellStart"/>
      <w:r>
        <w:t>beharra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? Igual </w:t>
      </w:r>
      <w:proofErr w:type="spellStart"/>
      <w:r>
        <w:t>jakituri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kontestu</w:t>
      </w:r>
      <w:proofErr w:type="spellEnd"/>
      <w:r>
        <w:t xml:space="preserve"> falta da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dokumentutik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zait</w:t>
      </w:r>
      <w:proofErr w:type="spellEnd"/>
      <w:r>
        <w:t xml:space="preserve"> </w:t>
      </w:r>
      <w:proofErr w:type="spellStart"/>
      <w:r>
        <w:t>argi</w:t>
      </w:r>
      <w:proofErr w:type="spellEnd"/>
      <w:r>
        <w:t xml:space="preserve"> </w:t>
      </w:r>
      <w:proofErr w:type="spellStart"/>
      <w:r>
        <w:t>geratzen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zer</w:t>
      </w:r>
      <w:proofErr w:type="spellEnd"/>
      <w:r>
        <w:t xml:space="preserve"> </w:t>
      </w:r>
      <w:proofErr w:type="gramStart"/>
      <w:r>
        <w:t>den .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654210" w15:done="0"/>
  <w15:commentEx w15:paraId="02CA1238" w15:paraIdParent="61654210" w15:done="0"/>
  <w15:commentEx w15:paraId="5BDB4967" w15:done="0"/>
  <w15:commentEx w15:paraId="42BF0C8E" w15:done="1"/>
  <w15:commentEx w15:paraId="7A3645F9" w15:paraIdParent="42BF0C8E" w15:done="1"/>
  <w15:commentEx w15:paraId="7604616F" w15:done="0"/>
  <w15:commentEx w15:paraId="5ED22058" w15:done="0"/>
  <w15:commentEx w15:paraId="0335058A" w15:paraIdParent="5ED22058" w15:done="0"/>
  <w15:commentEx w15:paraId="10770206" w15:done="0"/>
  <w15:commentEx w15:paraId="1CC2E11A" w15:paraIdParent="10770206" w15:done="0"/>
  <w15:commentEx w15:paraId="7D477391" w15:paraIdParent="10770206" w15:done="0"/>
  <w15:commentEx w15:paraId="30354042" w15:done="0"/>
  <w15:commentEx w15:paraId="5999CC23" w15:done="0"/>
  <w15:commentEx w15:paraId="17CC8CFF" w15:paraIdParent="5999CC23" w15:done="0"/>
  <w15:commentEx w15:paraId="17238305" w15:done="0"/>
  <w15:commentEx w15:paraId="6FF3D7EA" w15:done="1"/>
  <w15:commentEx w15:paraId="450D8EE4" w15:done="0"/>
  <w15:commentEx w15:paraId="19FB7F89" w15:done="1"/>
  <w15:commentEx w15:paraId="38B431F8" w15:done="0"/>
  <w15:commentEx w15:paraId="34F00AA4" w15:done="1"/>
  <w15:commentEx w15:paraId="0240E36B" w15:done="1"/>
  <w15:commentEx w15:paraId="46399D03" w15:done="0"/>
  <w15:commentEx w15:paraId="0825A327" w15:done="1"/>
  <w15:commentEx w15:paraId="35BFB896" w15:done="0"/>
  <w15:commentEx w15:paraId="77F98B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E62F5" w16cex:dateUtc="2023-01-27T13:49:00Z"/>
  <w16cex:commentExtensible w16cex:durableId="278BBB35" w16cex:dateUtc="2023-02-06T16:45:00Z"/>
  <w16cex:commentExtensible w16cex:durableId="278CA5AB" w16cex:dateUtc="2023-02-07T09:25:00Z"/>
  <w16cex:commentExtensible w16cex:durableId="277E6481" w16cex:dateUtc="2023-01-27T13:56:00Z"/>
  <w16cex:commentExtensible w16cex:durableId="278BBB4D" w16cex:dateUtc="2023-02-06T16:45:00Z"/>
  <w16cex:commentExtensible w16cex:durableId="278BBB6F" w16cex:dateUtc="2023-02-06T16:46:00Z"/>
  <w16cex:commentExtensible w16cex:durableId="277E835C" w16cex:dateUtc="2023-01-27T16:07:00Z"/>
  <w16cex:commentExtensible w16cex:durableId="278BBCA0" w16cex:dateUtc="2023-02-06T16:51:00Z"/>
  <w16cex:commentExtensible w16cex:durableId="278BBD18" w16cex:dateUtc="2023-02-06T16:53:00Z"/>
  <w16cex:commentExtensible w16cex:durableId="278BBD28" w16cex:dateUtc="2023-02-06T16:53:00Z"/>
  <w16cex:commentExtensible w16cex:durableId="278CA63E" w16cex:dateUtc="2023-02-07T09:28:00Z"/>
  <w16cex:commentExtensible w16cex:durableId="278BBD90" w16cex:dateUtc="2023-02-06T16:55:00Z"/>
  <w16cex:commentExtensible w16cex:durableId="278BBDB6" w16cex:dateUtc="2023-02-06T16:56:00Z"/>
  <w16cex:commentExtensible w16cex:durableId="278CC409" w16cex:dateUtc="2023-02-07T11:35:00Z"/>
  <w16cex:commentExtensible w16cex:durableId="278BBDF4" w16cex:dateUtc="2023-02-06T16:57:00Z"/>
  <w16cex:commentExtensible w16cex:durableId="278BBE0E" w16cex:dateUtc="2023-02-06T16:57:00Z"/>
  <w16cex:commentExtensible w16cex:durableId="278BBE57" w16cex:dateUtc="2023-02-06T16:58:00Z"/>
  <w16cex:commentExtensible w16cex:durableId="278BBE42" w16cex:dateUtc="2023-02-06T16:58:00Z"/>
  <w16cex:commentExtensible w16cex:durableId="278BBF0F" w16cex:dateUtc="2023-02-06T17:01:00Z"/>
  <w16cex:commentExtensible w16cex:durableId="278BBF24" w16cex:dateUtc="2023-02-06T17:02:00Z"/>
  <w16cex:commentExtensible w16cex:durableId="278BBF2D" w16cex:dateUtc="2023-02-06T17:02:00Z"/>
  <w16cex:commentExtensible w16cex:durableId="278BBF8B" w16cex:dateUtc="2023-02-06T17:03:00Z"/>
  <w16cex:commentExtensible w16cex:durableId="278BBF3C" w16cex:dateUtc="2023-02-06T17:02:00Z"/>
  <w16cex:commentExtensible w16cex:durableId="278BBFA9" w16cex:dateUtc="2023-02-06T17:04:00Z"/>
  <w16cex:commentExtensible w16cex:durableId="278BBFD8" w16cex:dateUtc="2023-02-06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654210" w16cid:durableId="277E62F5"/>
  <w16cid:commentId w16cid:paraId="02CA1238" w16cid:durableId="278BBB35"/>
  <w16cid:commentId w16cid:paraId="5BDB4967" w16cid:durableId="278CA5AB"/>
  <w16cid:commentId w16cid:paraId="42BF0C8E" w16cid:durableId="277E6481"/>
  <w16cid:commentId w16cid:paraId="7A3645F9" w16cid:durableId="278BBB4D"/>
  <w16cid:commentId w16cid:paraId="7604616F" w16cid:durableId="278BBB6F"/>
  <w16cid:commentId w16cid:paraId="5ED22058" w16cid:durableId="277E835C"/>
  <w16cid:commentId w16cid:paraId="0335058A" w16cid:durableId="278BBCA0"/>
  <w16cid:commentId w16cid:paraId="10770206" w16cid:durableId="278BBD18"/>
  <w16cid:commentId w16cid:paraId="1CC2E11A" w16cid:durableId="278BBD28"/>
  <w16cid:commentId w16cid:paraId="7D477391" w16cid:durableId="278CA63E"/>
  <w16cid:commentId w16cid:paraId="30354042" w16cid:durableId="278BBD90"/>
  <w16cid:commentId w16cid:paraId="5999CC23" w16cid:durableId="278BBDB6"/>
  <w16cid:commentId w16cid:paraId="17CC8CFF" w16cid:durableId="278CC409"/>
  <w16cid:commentId w16cid:paraId="17238305" w16cid:durableId="278BBDF4"/>
  <w16cid:commentId w16cid:paraId="6FF3D7EA" w16cid:durableId="278BBE0E"/>
  <w16cid:commentId w16cid:paraId="450D8EE4" w16cid:durableId="278BBE57"/>
  <w16cid:commentId w16cid:paraId="19FB7F89" w16cid:durableId="278BBE42"/>
  <w16cid:commentId w16cid:paraId="38B431F8" w16cid:durableId="278BBF0F"/>
  <w16cid:commentId w16cid:paraId="34F00AA4" w16cid:durableId="278BBF24"/>
  <w16cid:commentId w16cid:paraId="0240E36B" w16cid:durableId="278BBF2D"/>
  <w16cid:commentId w16cid:paraId="46399D03" w16cid:durableId="278BBF8B"/>
  <w16cid:commentId w16cid:paraId="0825A327" w16cid:durableId="278BBF3C"/>
  <w16cid:commentId w16cid:paraId="35BFB896" w16cid:durableId="278BBFA9"/>
  <w16cid:commentId w16cid:paraId="77F98B30" w16cid:durableId="278BBF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1EBF8" w14:textId="77777777" w:rsidR="00EF411E" w:rsidRDefault="00EF411E" w:rsidP="00B90BE5">
      <w:r>
        <w:separator/>
      </w:r>
    </w:p>
  </w:endnote>
  <w:endnote w:type="continuationSeparator" w:id="0">
    <w:p w14:paraId="15D8A231" w14:textId="77777777" w:rsidR="00EF411E" w:rsidRDefault="00EF411E" w:rsidP="00B90BE5">
      <w:r>
        <w:continuationSeparator/>
      </w:r>
    </w:p>
  </w:endnote>
  <w:endnote w:type="continuationNotice" w:id="1">
    <w:p w14:paraId="612B3585" w14:textId="77777777" w:rsidR="00EF411E" w:rsidRDefault="00EF41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A84" w14:textId="66930C69" w:rsidR="00B90BE5" w:rsidRPr="00B90BE5" w:rsidRDefault="00B90BE5">
    <w:pPr>
      <w:pStyle w:val="Piedepgina"/>
      <w:rPr>
        <w:sz w:val="16"/>
        <w:szCs w:val="16"/>
        <w:lang w:val="en-GB"/>
      </w:rPr>
    </w:pPr>
    <w:r w:rsidRPr="00B90BE5">
      <w:rPr>
        <w:sz w:val="16"/>
        <w:szCs w:val="16"/>
        <w:lang w:val="en-GB"/>
      </w:rPr>
      <w:t>Report Template 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E4157" w14:textId="77777777" w:rsidR="00B90BE5" w:rsidRDefault="00B90BE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1DF53" w14:textId="77777777" w:rsidR="00B90BE5" w:rsidRDefault="00B90BE5">
    <w:r>
      <w:fldChar w:fldCharType="begin"/>
    </w:r>
    <w:r>
      <w:instrText>PAGE</w:instrText>
    </w:r>
    <w:r>
      <w:fldChar w:fldCharType="separate"/>
    </w:r>
    <w:r>
      <w:t>671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671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4EF" w14:textId="77777777" w:rsidR="00B90BE5" w:rsidRDefault="00B90B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C25E9" w14:textId="77777777" w:rsidR="00EF411E" w:rsidRDefault="00EF411E" w:rsidP="00B90BE5">
      <w:r>
        <w:separator/>
      </w:r>
    </w:p>
  </w:footnote>
  <w:footnote w:type="continuationSeparator" w:id="0">
    <w:p w14:paraId="2AD1F465" w14:textId="77777777" w:rsidR="00EF411E" w:rsidRDefault="00EF411E" w:rsidP="00B90BE5">
      <w:r>
        <w:continuationSeparator/>
      </w:r>
    </w:p>
  </w:footnote>
  <w:footnote w:type="continuationNotice" w:id="1">
    <w:p w14:paraId="44E77327" w14:textId="77777777" w:rsidR="00EF411E" w:rsidRDefault="00EF41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79" w:type="pct"/>
      <w:tblLook w:val="04A0" w:firstRow="1" w:lastRow="0" w:firstColumn="1" w:lastColumn="0" w:noHBand="0" w:noVBand="1"/>
    </w:tblPr>
    <w:tblGrid>
      <w:gridCol w:w="1716"/>
      <w:gridCol w:w="6076"/>
      <w:gridCol w:w="2104"/>
    </w:tblGrid>
    <w:tr w:rsidR="00B46298" w:rsidRPr="00D8148E" w14:paraId="611C8004" w14:textId="77777777" w:rsidTr="007B24F5">
      <w:trPr>
        <w:trHeight w:val="625"/>
      </w:trPr>
      <w:tc>
        <w:tcPr>
          <w:tcW w:w="867" w:type="pct"/>
          <w:vMerge w:val="restart"/>
        </w:tcPr>
        <w:p w14:paraId="387E1A4C" w14:textId="51207B36" w:rsidR="00B90BE5" w:rsidRPr="00B90BE5" w:rsidRDefault="00D7017A" w:rsidP="00B90BE5">
          <w:pPr>
            <w:pStyle w:val="Encabezado"/>
            <w:spacing w:before="240" w:after="240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7E4D9084" wp14:editId="00D1654B">
                <wp:extent cx="946206" cy="580428"/>
                <wp:effectExtent l="0" t="0" r="6350" b="0"/>
                <wp:docPr id="2" name="Imagen 2" descr="Universidad de Mondragón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de Mondragón - Wikipedia, la enciclopedia libr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13" t="14079" r="11565" b="20577"/>
                        <a:stretch/>
                      </pic:blipFill>
                      <pic:spPr bwMode="auto">
                        <a:xfrm>
                          <a:off x="0" y="0"/>
                          <a:ext cx="951814" cy="583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pct"/>
          <w:vMerge w:val="restart"/>
          <w:vAlign w:val="center"/>
        </w:tcPr>
        <w:p w14:paraId="65400B2E" w14:textId="7F7EE5BF" w:rsidR="00B90BE5" w:rsidRPr="00B90BE5" w:rsidRDefault="00126074" w:rsidP="0014027E">
          <w:pPr>
            <w:pStyle w:val="Encabezado"/>
            <w:tabs>
              <w:tab w:val="left" w:pos="7017"/>
            </w:tabs>
            <w:jc w:val="center"/>
            <w:rPr>
              <w:sz w:val="24"/>
              <w:szCs w:val="24"/>
              <w:lang w:val="en-GB"/>
            </w:rPr>
          </w:pPr>
          <w:r>
            <w:rPr>
              <w:rFonts w:ascii="Verdana" w:hAnsi="Verdana"/>
              <w:sz w:val="20"/>
              <w:szCs w:val="20"/>
              <w:lang w:val="en-GB"/>
            </w:rPr>
            <w:t>Electric Scooter</w:t>
          </w:r>
          <w:r w:rsidR="00B90BE5">
            <w:rPr>
              <w:rFonts w:ascii="Verdana" w:hAnsi="Verdana"/>
              <w:sz w:val="20"/>
              <w:szCs w:val="20"/>
              <w:lang w:val="en-GB"/>
            </w:rPr>
            <w:t xml:space="preserve"> </w:t>
          </w:r>
          <w:r w:rsidR="00B90BE5" w:rsidRPr="00B90BE5">
            <w:rPr>
              <w:rFonts w:ascii="Verdana" w:hAnsi="Verdana"/>
              <w:sz w:val="20"/>
              <w:szCs w:val="20"/>
              <w:lang w:val="en-GB"/>
            </w:rPr>
            <w:t>Requirements Specification</w:t>
          </w:r>
        </w:p>
      </w:tc>
      <w:tc>
        <w:tcPr>
          <w:tcW w:w="1063" w:type="pct"/>
          <w:vAlign w:val="center"/>
        </w:tcPr>
        <w:p w14:paraId="3940531C" w14:textId="3A525B24" w:rsidR="00B90BE5" w:rsidRPr="00D7017A" w:rsidRDefault="00D7017A" w:rsidP="00F847D2">
          <w:pPr>
            <w:pStyle w:val="Encabezado"/>
            <w:jc w:val="center"/>
            <w:rPr>
              <w:rFonts w:ascii="Verdana" w:hAnsi="Verdana"/>
              <w:sz w:val="20"/>
              <w:szCs w:val="20"/>
              <w:lang w:val="fr-FR"/>
            </w:rPr>
          </w:pPr>
          <w:r w:rsidRPr="00D7017A">
            <w:rPr>
              <w:rFonts w:ascii="Verdana" w:hAnsi="Verdana"/>
              <w:sz w:val="20"/>
              <w:szCs w:val="20"/>
              <w:highlight w:val="yellow"/>
              <w:lang w:val="fr-FR"/>
            </w:rPr>
            <w:t>&lt;</w:t>
          </w:r>
          <w:proofErr w:type="gramStart"/>
          <w:r w:rsidRPr="00D7017A">
            <w:rPr>
              <w:rFonts w:ascii="Verdana" w:hAnsi="Verdana"/>
              <w:sz w:val="20"/>
              <w:szCs w:val="20"/>
              <w:highlight w:val="yellow"/>
              <w:lang w:val="fr-FR"/>
            </w:rPr>
            <w:t>document</w:t>
          </w:r>
          <w:proofErr w:type="gramEnd"/>
          <w:r w:rsidRPr="00D7017A">
            <w:rPr>
              <w:rFonts w:ascii="Verdana" w:hAnsi="Verdana"/>
              <w:sz w:val="20"/>
              <w:szCs w:val="20"/>
              <w:highlight w:val="yellow"/>
              <w:lang w:val="fr-FR"/>
            </w:rPr>
            <w:t xml:space="preserve"> code&gt;</w:t>
          </w:r>
        </w:p>
        <w:p w14:paraId="64F9E03D" w14:textId="6E1E09C0" w:rsidR="00B90BE5" w:rsidRPr="00D7017A" w:rsidRDefault="00D7017A" w:rsidP="00B90BE5">
          <w:pPr>
            <w:pStyle w:val="Encabezado"/>
            <w:jc w:val="center"/>
            <w:rPr>
              <w:rFonts w:ascii="Verdana" w:hAnsi="Verdana"/>
              <w:sz w:val="20"/>
              <w:szCs w:val="20"/>
              <w:lang w:val="fr-FR"/>
            </w:rPr>
          </w:pPr>
          <w:r w:rsidRPr="00D7017A">
            <w:rPr>
              <w:rFonts w:ascii="Verdana" w:hAnsi="Verdana"/>
              <w:sz w:val="20"/>
              <w:szCs w:val="20"/>
              <w:lang w:val="fr-FR"/>
            </w:rPr>
            <w:t xml:space="preserve">Version </w:t>
          </w:r>
          <w:proofErr w:type="spellStart"/>
          <w:r w:rsidRPr="00D7017A">
            <w:rPr>
              <w:rFonts w:ascii="Verdana" w:hAnsi="Verdana"/>
              <w:sz w:val="20"/>
              <w:szCs w:val="20"/>
              <w:highlight w:val="yellow"/>
              <w:lang w:val="fr-FR"/>
            </w:rPr>
            <w:t>x.x</w:t>
          </w:r>
          <w:proofErr w:type="spellEnd"/>
        </w:p>
      </w:tc>
    </w:tr>
    <w:tr w:rsidR="00B46298" w:rsidRPr="00B90BE5" w14:paraId="538CFE39" w14:textId="77777777" w:rsidTr="007B24F5">
      <w:trPr>
        <w:trHeight w:val="625"/>
      </w:trPr>
      <w:tc>
        <w:tcPr>
          <w:tcW w:w="867" w:type="pct"/>
          <w:vMerge/>
        </w:tcPr>
        <w:p w14:paraId="1D67FCF6" w14:textId="77777777" w:rsidR="00B90BE5" w:rsidRPr="00D7017A" w:rsidRDefault="00B90BE5">
          <w:pPr>
            <w:pStyle w:val="Encabezado"/>
            <w:rPr>
              <w:lang w:val="fr-FR"/>
            </w:rPr>
          </w:pPr>
        </w:p>
      </w:tc>
      <w:tc>
        <w:tcPr>
          <w:tcW w:w="3070" w:type="pct"/>
          <w:vMerge/>
          <w:vAlign w:val="center"/>
        </w:tcPr>
        <w:p w14:paraId="3960253C" w14:textId="77777777" w:rsidR="00B90BE5" w:rsidRPr="00D7017A" w:rsidRDefault="00B90BE5" w:rsidP="00B90BE5">
          <w:pPr>
            <w:pStyle w:val="Encabezado"/>
            <w:jc w:val="center"/>
            <w:rPr>
              <w:lang w:val="fr-FR"/>
            </w:rPr>
          </w:pPr>
        </w:p>
      </w:tc>
      <w:tc>
        <w:tcPr>
          <w:tcW w:w="1063" w:type="pct"/>
          <w:vAlign w:val="center"/>
        </w:tcPr>
        <w:p w14:paraId="38814DA8" w14:textId="3A8332B2" w:rsidR="00B90BE5" w:rsidRPr="005C7A37" w:rsidRDefault="00B90BE5" w:rsidP="00B90BE5">
          <w:pPr>
            <w:pStyle w:val="Encabezado"/>
            <w:jc w:val="center"/>
            <w:rPr>
              <w:rFonts w:ascii="Verdana" w:hAnsi="Verdana"/>
              <w:sz w:val="20"/>
              <w:szCs w:val="20"/>
              <w:lang w:val="en-GB"/>
            </w:rPr>
          </w:pPr>
          <w:r w:rsidRPr="005C7A37">
            <w:rPr>
              <w:rFonts w:ascii="Verdana" w:hAnsi="Verdana"/>
              <w:sz w:val="20"/>
              <w:szCs w:val="20"/>
              <w:lang w:val="en-GB"/>
            </w:rPr>
            <w:t xml:space="preserve">Pag. </w: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begin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instrText xml:space="preserve"> PAGE   \* MERGEFORMAT </w:instrTex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separate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t>6</w: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end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t xml:space="preserve"> of </w: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begin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instrText xml:space="preserve"> NUMPAGES  \# "0" \* Arabic  \* MERGEFORMAT </w:instrTex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separate"/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t>671</w:t>
          </w:r>
          <w:r w:rsidRPr="005C7A37">
            <w:rPr>
              <w:rFonts w:ascii="Verdana" w:hAnsi="Verdana"/>
              <w:sz w:val="20"/>
              <w:szCs w:val="20"/>
              <w:lang w:val="en-GB"/>
            </w:rPr>
            <w:fldChar w:fldCharType="end"/>
          </w:r>
        </w:p>
      </w:tc>
    </w:tr>
  </w:tbl>
  <w:p w14:paraId="6301A287" w14:textId="77777777" w:rsidR="00B90BE5" w:rsidRDefault="00B90B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78F03" w14:textId="77777777" w:rsidR="00B90BE5" w:rsidRDefault="00B90BE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299FE" w14:textId="77777777" w:rsidR="00B90BE5" w:rsidRDefault="00B90B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1CE"/>
    <w:multiLevelType w:val="hybridMultilevel"/>
    <w:tmpl w:val="69B4BD00"/>
    <w:lvl w:ilvl="0" w:tplc="EBA48F32">
      <w:start w:val="1"/>
      <w:numFmt w:val="bullet"/>
      <w:pStyle w:val="TextoVietas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65AF248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341468B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C363AC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E4D2C7F0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E36E8A48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78A4AF1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97D4195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E807A4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465F57"/>
    <w:multiLevelType w:val="hybridMultilevel"/>
    <w:tmpl w:val="B9DCB6A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10750"/>
    <w:multiLevelType w:val="hybridMultilevel"/>
    <w:tmpl w:val="2B0CF1F6"/>
    <w:lvl w:ilvl="0" w:tplc="B6D45F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F7B4C"/>
    <w:multiLevelType w:val="multilevel"/>
    <w:tmpl w:val="46221D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B73E05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EEF0AF4"/>
    <w:multiLevelType w:val="hybridMultilevel"/>
    <w:tmpl w:val="F3B2B9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F0AF5"/>
    <w:multiLevelType w:val="multilevel"/>
    <w:tmpl w:val="6EEF0AF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EF0AF6"/>
    <w:multiLevelType w:val="multilevel"/>
    <w:tmpl w:val="6EEF0AF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EF0AF7"/>
    <w:multiLevelType w:val="multilevel"/>
    <w:tmpl w:val="6EEF0AF7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EF0AF8"/>
    <w:multiLevelType w:val="multilevel"/>
    <w:tmpl w:val="6EEF0AF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EF0AF9"/>
    <w:multiLevelType w:val="multilevel"/>
    <w:tmpl w:val="6EEF0AF9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EF0AFA"/>
    <w:multiLevelType w:val="multilevel"/>
    <w:tmpl w:val="6EEF0AFA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EF0AFB"/>
    <w:multiLevelType w:val="multilevel"/>
    <w:tmpl w:val="6EEF0AF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EF0AFC"/>
    <w:multiLevelType w:val="multilevel"/>
    <w:tmpl w:val="6EEF0AF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EF0AFD"/>
    <w:multiLevelType w:val="multilevel"/>
    <w:tmpl w:val="6EEF0AFD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EF0AFE"/>
    <w:multiLevelType w:val="multilevel"/>
    <w:tmpl w:val="6EEF0AFE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F0AFF"/>
    <w:multiLevelType w:val="multilevel"/>
    <w:tmpl w:val="6EEF0AFF"/>
    <w:lvl w:ilvl="0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EF0B00"/>
    <w:multiLevelType w:val="multilevel"/>
    <w:tmpl w:val="6EEF0B00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EF0B01"/>
    <w:multiLevelType w:val="multilevel"/>
    <w:tmpl w:val="6EEF0B01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EF0B02"/>
    <w:multiLevelType w:val="multilevel"/>
    <w:tmpl w:val="6EEF0B02"/>
    <w:lvl w:ilvl="0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EF0B03"/>
    <w:multiLevelType w:val="multilevel"/>
    <w:tmpl w:val="6EEF0B03"/>
    <w:lvl w:ilvl="0">
      <w:start w:val="1"/>
      <w:numFmt w:val="bullet"/>
      <w:lvlText w:val="·"/>
      <w:lvlJc w:val="left"/>
      <w:pPr>
        <w:tabs>
          <w:tab w:val="num" w:pos="720"/>
        </w:tabs>
        <w:ind w:left="216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EF0B04"/>
    <w:multiLevelType w:val="multilevel"/>
    <w:tmpl w:val="6EEF0B0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EF0B05"/>
    <w:multiLevelType w:val="multilevel"/>
    <w:tmpl w:val="6EEF0B0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EF0B06"/>
    <w:multiLevelType w:val="multilevel"/>
    <w:tmpl w:val="6EEF0B0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EF0B07"/>
    <w:multiLevelType w:val="multilevel"/>
    <w:tmpl w:val="6EEF0B07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EF0B08"/>
    <w:multiLevelType w:val="multilevel"/>
    <w:tmpl w:val="6EEF0B0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F0B09"/>
    <w:multiLevelType w:val="multilevel"/>
    <w:tmpl w:val="6EEF0B09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EF0B0A"/>
    <w:multiLevelType w:val="multilevel"/>
    <w:tmpl w:val="6EEF0B0A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EF0B0B"/>
    <w:multiLevelType w:val="multilevel"/>
    <w:tmpl w:val="6EEF0B0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EF0B0C"/>
    <w:multiLevelType w:val="multilevel"/>
    <w:tmpl w:val="6EEF0B0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EF0B0D"/>
    <w:multiLevelType w:val="multilevel"/>
    <w:tmpl w:val="6EEF0B0D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EF0B0E"/>
    <w:multiLevelType w:val="multilevel"/>
    <w:tmpl w:val="6EEF0B0E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EF0B0F"/>
    <w:multiLevelType w:val="multilevel"/>
    <w:tmpl w:val="6EEF0B0F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EEF0B10"/>
    <w:multiLevelType w:val="multilevel"/>
    <w:tmpl w:val="6EEF0B10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EF0B11"/>
    <w:multiLevelType w:val="multilevel"/>
    <w:tmpl w:val="6EEF0B11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EF0B12"/>
    <w:multiLevelType w:val="multilevel"/>
    <w:tmpl w:val="6EEF0B12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EF0B13"/>
    <w:multiLevelType w:val="multilevel"/>
    <w:tmpl w:val="6EEF0B13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EF0B14"/>
    <w:multiLevelType w:val="multilevel"/>
    <w:tmpl w:val="6EEF0B1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EF0B15"/>
    <w:multiLevelType w:val="multilevel"/>
    <w:tmpl w:val="6EEF0B1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EF0B16"/>
    <w:multiLevelType w:val="multilevel"/>
    <w:tmpl w:val="6EEF0B1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EEF0B17"/>
    <w:multiLevelType w:val="multilevel"/>
    <w:tmpl w:val="6EEF0B17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EF0B18"/>
    <w:multiLevelType w:val="multilevel"/>
    <w:tmpl w:val="6EEF0B1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EF0B19"/>
    <w:multiLevelType w:val="multilevel"/>
    <w:tmpl w:val="6EEF0B19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EEF0B1A"/>
    <w:multiLevelType w:val="multilevel"/>
    <w:tmpl w:val="6EEF0B1A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EEF0B1B"/>
    <w:multiLevelType w:val="multilevel"/>
    <w:tmpl w:val="6EEF0B1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EEF0B1C"/>
    <w:multiLevelType w:val="multilevel"/>
    <w:tmpl w:val="6EEF0B1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EEF0B1D"/>
    <w:multiLevelType w:val="multilevel"/>
    <w:tmpl w:val="6EEF0B1D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EEF0B1E"/>
    <w:multiLevelType w:val="multilevel"/>
    <w:tmpl w:val="6EEF0B1E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6EEF0B1F"/>
    <w:multiLevelType w:val="multilevel"/>
    <w:tmpl w:val="6EEF0B1F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EEF0B20"/>
    <w:multiLevelType w:val="multilevel"/>
    <w:tmpl w:val="6EEF0B20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EEF0B21"/>
    <w:multiLevelType w:val="multilevel"/>
    <w:tmpl w:val="6EEF0B21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6EEF0B22"/>
    <w:multiLevelType w:val="multilevel"/>
    <w:tmpl w:val="6EEF0B22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EEF0B23"/>
    <w:multiLevelType w:val="multilevel"/>
    <w:tmpl w:val="6EEF0B23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EEF0B24"/>
    <w:multiLevelType w:val="multilevel"/>
    <w:tmpl w:val="6EEF0B2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EEF0B25"/>
    <w:multiLevelType w:val="multilevel"/>
    <w:tmpl w:val="6EEF0B2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EEF0B26"/>
    <w:multiLevelType w:val="multilevel"/>
    <w:tmpl w:val="6EEF0B2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EEF0B27"/>
    <w:multiLevelType w:val="multilevel"/>
    <w:tmpl w:val="6EEF0B27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EEF0B28"/>
    <w:multiLevelType w:val="multilevel"/>
    <w:tmpl w:val="6EEF0B2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6EEF0B29"/>
    <w:multiLevelType w:val="multilevel"/>
    <w:tmpl w:val="6EEF0B29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EEF0B2A"/>
    <w:multiLevelType w:val="multilevel"/>
    <w:tmpl w:val="6EEF0B2A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EEF0B2B"/>
    <w:multiLevelType w:val="multilevel"/>
    <w:tmpl w:val="6EEF0B2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EEF0B2C"/>
    <w:multiLevelType w:val="multilevel"/>
    <w:tmpl w:val="6EEF0B2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EEF0B2D"/>
    <w:multiLevelType w:val="multilevel"/>
    <w:tmpl w:val="6EEF0B2D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EEF0B2E"/>
    <w:multiLevelType w:val="multilevel"/>
    <w:tmpl w:val="6EEF0B2E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6EEF0B2F"/>
    <w:multiLevelType w:val="multilevel"/>
    <w:tmpl w:val="6EEF0B2F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6EEF0B30"/>
    <w:multiLevelType w:val="multilevel"/>
    <w:tmpl w:val="6EEF0B30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EEF0B31"/>
    <w:multiLevelType w:val="multilevel"/>
    <w:tmpl w:val="6EEF0B31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6EEF0B32"/>
    <w:multiLevelType w:val="multilevel"/>
    <w:tmpl w:val="6EEF0B32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6EEF0B33"/>
    <w:multiLevelType w:val="multilevel"/>
    <w:tmpl w:val="6EEF0B33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6EEF0B34"/>
    <w:multiLevelType w:val="multilevel"/>
    <w:tmpl w:val="6EEF0B3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6EEF0B35"/>
    <w:multiLevelType w:val="multilevel"/>
    <w:tmpl w:val="6EEF0B35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EEF0B36"/>
    <w:multiLevelType w:val="multilevel"/>
    <w:tmpl w:val="6EEF0B3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EEF0B37"/>
    <w:multiLevelType w:val="multilevel"/>
    <w:tmpl w:val="6EEF0B37"/>
    <w:lvl w:ilvl="0">
      <w:start w:val="1"/>
      <w:numFmt w:val="bullet"/>
      <w:lvlText w:val="·"/>
      <w:lvlJc w:val="left"/>
      <w:pPr>
        <w:tabs>
          <w:tab w:val="num" w:pos="720"/>
        </w:tabs>
        <w:ind w:left="14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6EEF0B38"/>
    <w:multiLevelType w:val="multilevel"/>
    <w:tmpl w:val="6EEF0B38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EEF0B39"/>
    <w:multiLevelType w:val="multilevel"/>
    <w:tmpl w:val="6EEF0B39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6EEF0B3A"/>
    <w:multiLevelType w:val="multilevel"/>
    <w:tmpl w:val="6EEF0B3A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6EEF0B3B"/>
    <w:multiLevelType w:val="multilevel"/>
    <w:tmpl w:val="6EEF0B3B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EEF0B3C"/>
    <w:multiLevelType w:val="multilevel"/>
    <w:tmpl w:val="6EEF0B3C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EEF0B3D"/>
    <w:multiLevelType w:val="multilevel"/>
    <w:tmpl w:val="6EEF0B3D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EEF0B3E"/>
    <w:multiLevelType w:val="multilevel"/>
    <w:tmpl w:val="6EEF0B3E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EEF0B3F"/>
    <w:multiLevelType w:val="multilevel"/>
    <w:tmpl w:val="6EEF0B3F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EEF0B40"/>
    <w:multiLevelType w:val="multilevel"/>
    <w:tmpl w:val="6EEF0B40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EEF0B41"/>
    <w:multiLevelType w:val="multilevel"/>
    <w:tmpl w:val="6EEF0B41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EEF0B42"/>
    <w:multiLevelType w:val="multilevel"/>
    <w:tmpl w:val="6EEF0B42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EEF0B43"/>
    <w:multiLevelType w:val="multilevel"/>
    <w:tmpl w:val="6EEF0B43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EEF0B44"/>
    <w:multiLevelType w:val="multilevel"/>
    <w:tmpl w:val="6EEF0B44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6EEF0B45"/>
    <w:multiLevelType w:val="multilevel"/>
    <w:tmpl w:val="6EEF0B45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EEF0B46"/>
    <w:multiLevelType w:val="multilevel"/>
    <w:tmpl w:val="6EEF0B46"/>
    <w:lvl w:ilvl="0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EEF0B47"/>
    <w:multiLevelType w:val="multilevel"/>
    <w:tmpl w:val="6EEF0B47"/>
    <w:lvl w:ilvl="0">
      <w:start w:val="1"/>
      <w:numFmt w:val="bullet"/>
      <w:lvlText w:val="·"/>
      <w:lvlJc w:val="left"/>
      <w:pPr>
        <w:tabs>
          <w:tab w:val="num" w:pos="720"/>
        </w:tabs>
        <w:ind w:left="144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6C364E7"/>
    <w:multiLevelType w:val="hybridMultilevel"/>
    <w:tmpl w:val="D7DCCBD4"/>
    <w:lvl w:ilvl="0" w:tplc="71C047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0D6261"/>
    <w:multiLevelType w:val="hybridMultilevel"/>
    <w:tmpl w:val="24123C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31"/>
  </w:num>
  <w:num w:numId="30">
    <w:abstractNumId w:val="32"/>
  </w:num>
  <w:num w:numId="31">
    <w:abstractNumId w:val="33"/>
  </w:num>
  <w:num w:numId="32">
    <w:abstractNumId w:val="34"/>
  </w:num>
  <w:num w:numId="33">
    <w:abstractNumId w:val="35"/>
  </w:num>
  <w:num w:numId="34">
    <w:abstractNumId w:val="36"/>
  </w:num>
  <w:num w:numId="35">
    <w:abstractNumId w:val="37"/>
  </w:num>
  <w:num w:numId="36">
    <w:abstractNumId w:val="38"/>
  </w:num>
  <w:num w:numId="37">
    <w:abstractNumId w:val="39"/>
  </w:num>
  <w:num w:numId="38">
    <w:abstractNumId w:val="40"/>
  </w:num>
  <w:num w:numId="39">
    <w:abstractNumId w:val="41"/>
  </w:num>
  <w:num w:numId="40">
    <w:abstractNumId w:val="42"/>
  </w:num>
  <w:num w:numId="41">
    <w:abstractNumId w:val="43"/>
  </w:num>
  <w:num w:numId="42">
    <w:abstractNumId w:val="44"/>
  </w:num>
  <w:num w:numId="43">
    <w:abstractNumId w:val="45"/>
  </w:num>
  <w:num w:numId="44">
    <w:abstractNumId w:val="46"/>
  </w:num>
  <w:num w:numId="45">
    <w:abstractNumId w:val="47"/>
  </w:num>
  <w:num w:numId="46">
    <w:abstractNumId w:val="48"/>
  </w:num>
  <w:num w:numId="47">
    <w:abstractNumId w:val="49"/>
  </w:num>
  <w:num w:numId="48">
    <w:abstractNumId w:val="50"/>
  </w:num>
  <w:num w:numId="49">
    <w:abstractNumId w:val="51"/>
  </w:num>
  <w:num w:numId="50">
    <w:abstractNumId w:val="52"/>
  </w:num>
  <w:num w:numId="51">
    <w:abstractNumId w:val="53"/>
  </w:num>
  <w:num w:numId="52">
    <w:abstractNumId w:val="54"/>
  </w:num>
  <w:num w:numId="53">
    <w:abstractNumId w:val="55"/>
  </w:num>
  <w:num w:numId="54">
    <w:abstractNumId w:val="56"/>
  </w:num>
  <w:num w:numId="55">
    <w:abstractNumId w:val="57"/>
  </w:num>
  <w:num w:numId="56">
    <w:abstractNumId w:val="58"/>
  </w:num>
  <w:num w:numId="57">
    <w:abstractNumId w:val="59"/>
  </w:num>
  <w:num w:numId="58">
    <w:abstractNumId w:val="60"/>
  </w:num>
  <w:num w:numId="59">
    <w:abstractNumId w:val="61"/>
  </w:num>
  <w:num w:numId="60">
    <w:abstractNumId w:val="62"/>
  </w:num>
  <w:num w:numId="61">
    <w:abstractNumId w:val="63"/>
  </w:num>
  <w:num w:numId="62">
    <w:abstractNumId w:val="64"/>
  </w:num>
  <w:num w:numId="63">
    <w:abstractNumId w:val="65"/>
  </w:num>
  <w:num w:numId="64">
    <w:abstractNumId w:val="66"/>
  </w:num>
  <w:num w:numId="65">
    <w:abstractNumId w:val="67"/>
  </w:num>
  <w:num w:numId="66">
    <w:abstractNumId w:val="68"/>
  </w:num>
  <w:num w:numId="67">
    <w:abstractNumId w:val="69"/>
  </w:num>
  <w:num w:numId="68">
    <w:abstractNumId w:val="70"/>
  </w:num>
  <w:num w:numId="69">
    <w:abstractNumId w:val="71"/>
  </w:num>
  <w:num w:numId="70">
    <w:abstractNumId w:val="72"/>
  </w:num>
  <w:num w:numId="71">
    <w:abstractNumId w:val="73"/>
  </w:num>
  <w:num w:numId="72">
    <w:abstractNumId w:val="74"/>
  </w:num>
  <w:num w:numId="73">
    <w:abstractNumId w:val="75"/>
  </w:num>
  <w:num w:numId="74">
    <w:abstractNumId w:val="76"/>
  </w:num>
  <w:num w:numId="75">
    <w:abstractNumId w:val="77"/>
  </w:num>
  <w:num w:numId="76">
    <w:abstractNumId w:val="78"/>
  </w:num>
  <w:num w:numId="77">
    <w:abstractNumId w:val="79"/>
  </w:num>
  <w:num w:numId="78">
    <w:abstractNumId w:val="80"/>
  </w:num>
  <w:num w:numId="79">
    <w:abstractNumId w:val="81"/>
  </w:num>
  <w:num w:numId="80">
    <w:abstractNumId w:val="82"/>
  </w:num>
  <w:num w:numId="81">
    <w:abstractNumId w:val="83"/>
  </w:num>
  <w:num w:numId="82">
    <w:abstractNumId w:val="84"/>
  </w:num>
  <w:num w:numId="83">
    <w:abstractNumId w:val="85"/>
  </w:num>
  <w:num w:numId="84">
    <w:abstractNumId w:val="86"/>
  </w:num>
  <w:num w:numId="85">
    <w:abstractNumId w:val="87"/>
  </w:num>
  <w:num w:numId="86">
    <w:abstractNumId w:val="88"/>
  </w:num>
  <w:num w:numId="87">
    <w:abstractNumId w:val="5"/>
  </w:num>
  <w:num w:numId="88">
    <w:abstractNumId w:val="1"/>
  </w:num>
  <w:num w:numId="89">
    <w:abstractNumId w:val="2"/>
  </w:num>
  <w:num w:numId="90">
    <w:abstractNumId w:val="90"/>
  </w:num>
  <w:num w:numId="91">
    <w:abstractNumId w:val="4"/>
  </w:num>
  <w:num w:numId="92">
    <w:abstractNumId w:val="4"/>
  </w:num>
  <w:num w:numId="93">
    <w:abstractNumId w:val="4"/>
  </w:num>
  <w:num w:numId="94">
    <w:abstractNumId w:val="4"/>
  </w:num>
  <w:num w:numId="95">
    <w:abstractNumId w:val="89"/>
  </w:num>
  <w:numIdMacAtCleanup w:val="8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 Del Olmo">
    <w15:presenceInfo w15:providerId="AD" w15:userId="S::jdelolmo@mondragon.edu::db163948-39ef-48d1-a345-6284630292e8"/>
  </w15:person>
  <w15:person w15:author="PAUL ARETXEDERRETA MONTERO">
    <w15:presenceInfo w15:providerId="AD" w15:userId="S::paretxederreta@cafpower.com::400bdf5f-e941-4790-95f6-f08f8b3e3c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SortMethod w:val="00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E5"/>
    <w:rsid w:val="00014DB4"/>
    <w:rsid w:val="000238A7"/>
    <w:rsid w:val="00026A7E"/>
    <w:rsid w:val="000318EE"/>
    <w:rsid w:val="000444A7"/>
    <w:rsid w:val="000705E3"/>
    <w:rsid w:val="00071B8C"/>
    <w:rsid w:val="000B2E5E"/>
    <w:rsid w:val="000D6EBF"/>
    <w:rsid w:val="001144A3"/>
    <w:rsid w:val="00126074"/>
    <w:rsid w:val="0014027E"/>
    <w:rsid w:val="001662B6"/>
    <w:rsid w:val="001A4DCA"/>
    <w:rsid w:val="001B09E2"/>
    <w:rsid w:val="001E685E"/>
    <w:rsid w:val="00205BED"/>
    <w:rsid w:val="0021424D"/>
    <w:rsid w:val="00222274"/>
    <w:rsid w:val="002342E2"/>
    <w:rsid w:val="002F6BCF"/>
    <w:rsid w:val="002F7523"/>
    <w:rsid w:val="00302936"/>
    <w:rsid w:val="00347874"/>
    <w:rsid w:val="00362B4A"/>
    <w:rsid w:val="003D4E5B"/>
    <w:rsid w:val="00444D6B"/>
    <w:rsid w:val="00483C98"/>
    <w:rsid w:val="004D583E"/>
    <w:rsid w:val="004F640C"/>
    <w:rsid w:val="005105AC"/>
    <w:rsid w:val="00556F48"/>
    <w:rsid w:val="00561DF3"/>
    <w:rsid w:val="005C3B6A"/>
    <w:rsid w:val="005C412B"/>
    <w:rsid w:val="005C7A37"/>
    <w:rsid w:val="005E5111"/>
    <w:rsid w:val="00612084"/>
    <w:rsid w:val="006232D1"/>
    <w:rsid w:val="0063160F"/>
    <w:rsid w:val="006660DA"/>
    <w:rsid w:val="006665F6"/>
    <w:rsid w:val="006A3983"/>
    <w:rsid w:val="006B4C0A"/>
    <w:rsid w:val="006F280D"/>
    <w:rsid w:val="006F2A9A"/>
    <w:rsid w:val="00722CA7"/>
    <w:rsid w:val="00734263"/>
    <w:rsid w:val="007429B3"/>
    <w:rsid w:val="00790D55"/>
    <w:rsid w:val="0079377C"/>
    <w:rsid w:val="00794E71"/>
    <w:rsid w:val="007B24F5"/>
    <w:rsid w:val="007B6E0A"/>
    <w:rsid w:val="007D24F8"/>
    <w:rsid w:val="007E04BB"/>
    <w:rsid w:val="007E49E0"/>
    <w:rsid w:val="008B74CD"/>
    <w:rsid w:val="009027D4"/>
    <w:rsid w:val="00926B5D"/>
    <w:rsid w:val="00952CF0"/>
    <w:rsid w:val="00977877"/>
    <w:rsid w:val="00977BBE"/>
    <w:rsid w:val="009801DE"/>
    <w:rsid w:val="009E4575"/>
    <w:rsid w:val="009E771A"/>
    <w:rsid w:val="00A058AE"/>
    <w:rsid w:val="00A233B7"/>
    <w:rsid w:val="00A34B67"/>
    <w:rsid w:val="00A604D0"/>
    <w:rsid w:val="00A66660"/>
    <w:rsid w:val="00A93040"/>
    <w:rsid w:val="00AD48C4"/>
    <w:rsid w:val="00AE6BE4"/>
    <w:rsid w:val="00AF3521"/>
    <w:rsid w:val="00B10829"/>
    <w:rsid w:val="00B11A71"/>
    <w:rsid w:val="00B13EB4"/>
    <w:rsid w:val="00B14710"/>
    <w:rsid w:val="00B30F2C"/>
    <w:rsid w:val="00B37F89"/>
    <w:rsid w:val="00B46298"/>
    <w:rsid w:val="00B61723"/>
    <w:rsid w:val="00B86E53"/>
    <w:rsid w:val="00B90BE5"/>
    <w:rsid w:val="00BD2325"/>
    <w:rsid w:val="00BF433E"/>
    <w:rsid w:val="00C16C8F"/>
    <w:rsid w:val="00C76A26"/>
    <w:rsid w:val="00C77B32"/>
    <w:rsid w:val="00CE5658"/>
    <w:rsid w:val="00D017CD"/>
    <w:rsid w:val="00D10FE8"/>
    <w:rsid w:val="00D23678"/>
    <w:rsid w:val="00D32B16"/>
    <w:rsid w:val="00D44864"/>
    <w:rsid w:val="00D7017A"/>
    <w:rsid w:val="00D8148E"/>
    <w:rsid w:val="00D96390"/>
    <w:rsid w:val="00DB5CFA"/>
    <w:rsid w:val="00DC31E2"/>
    <w:rsid w:val="00E0504D"/>
    <w:rsid w:val="00E414F4"/>
    <w:rsid w:val="00E77879"/>
    <w:rsid w:val="00E94635"/>
    <w:rsid w:val="00E9546C"/>
    <w:rsid w:val="00E97DD0"/>
    <w:rsid w:val="00EC41C6"/>
    <w:rsid w:val="00ED513C"/>
    <w:rsid w:val="00EF0CC9"/>
    <w:rsid w:val="00EF411E"/>
    <w:rsid w:val="00F12AA8"/>
    <w:rsid w:val="00F1594E"/>
    <w:rsid w:val="00F22DC1"/>
    <w:rsid w:val="00F5137D"/>
    <w:rsid w:val="00F615FC"/>
    <w:rsid w:val="00F639A8"/>
    <w:rsid w:val="00F847D2"/>
    <w:rsid w:val="00FA4662"/>
    <w:rsid w:val="00FB18B7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F3A8DE"/>
  <w15:chartTrackingRefBased/>
  <w15:docId w15:val="{8C3D34D8-CE1D-493B-BBE8-FAB18129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98C"/>
    <w:rPr>
      <w:sz w:val="22"/>
      <w:szCs w:val="22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126074"/>
    <w:pPr>
      <w:keepNext/>
      <w:numPr>
        <w:numId w:val="1"/>
      </w:numPr>
      <w:spacing w:before="480" w:after="240" w:line="360" w:lineRule="auto"/>
      <w:outlineLvl w:val="0"/>
    </w:pPr>
    <w:rPr>
      <w:rFonts w:eastAsia="Times New Roman" w:cs="Arial"/>
      <w:b/>
      <w:bCs/>
      <w:spacing w:val="30"/>
      <w:kern w:val="32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rsid w:val="00126074"/>
    <w:pPr>
      <w:keepNext/>
      <w:numPr>
        <w:ilvl w:val="1"/>
        <w:numId w:val="1"/>
      </w:numPr>
      <w:spacing w:before="240" w:after="240" w:line="360" w:lineRule="auto"/>
      <w:outlineLvl w:val="1"/>
    </w:pPr>
    <w:rPr>
      <w:rFonts w:eastAsia="Times New Roman" w:cs="Arial"/>
      <w:b/>
      <w:bCs/>
      <w:iCs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1B795B"/>
    <w:pPr>
      <w:keepNext/>
      <w:numPr>
        <w:ilvl w:val="2"/>
        <w:numId w:val="1"/>
      </w:numPr>
      <w:spacing w:before="240" w:after="120" w:line="360" w:lineRule="auto"/>
      <w:outlineLvl w:val="2"/>
    </w:pPr>
    <w:rPr>
      <w:rFonts w:ascii="Arial" w:eastAsia="Times New Roman" w:hAnsi="Arial" w:cs="Arial"/>
      <w:b/>
      <w:bCs/>
      <w:i/>
      <w:sz w:val="24"/>
      <w:szCs w:val="26"/>
    </w:rPr>
  </w:style>
  <w:style w:type="paragraph" w:styleId="Ttulo4">
    <w:name w:val="heading 4"/>
    <w:basedOn w:val="Normal"/>
    <w:next w:val="Normal"/>
    <w:link w:val="Ttulo4Car"/>
    <w:qFormat/>
    <w:rsid w:val="00362921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/>
      <w:bCs/>
      <w:sz w:val="24"/>
      <w:szCs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qFormat/>
    <w:rsid w:val="00140205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</w:rPr>
  </w:style>
  <w:style w:type="paragraph" w:styleId="Ttulo6">
    <w:name w:val="heading 6"/>
    <w:basedOn w:val="Ttulo5"/>
    <w:next w:val="Normal"/>
    <w:link w:val="Ttulo6Car"/>
    <w:uiPriority w:val="9"/>
    <w:qFormat/>
    <w:rsid w:val="00140205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ar"/>
    <w:uiPriority w:val="9"/>
    <w:qFormat/>
    <w:rsid w:val="00140205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ar"/>
    <w:uiPriority w:val="9"/>
    <w:qFormat/>
    <w:rsid w:val="00140205"/>
    <w:pPr>
      <w:numPr>
        <w:ilvl w:val="7"/>
      </w:numPr>
      <w:outlineLvl w:val="7"/>
    </w:pPr>
  </w:style>
  <w:style w:type="paragraph" w:styleId="Ttulo9">
    <w:name w:val="heading 9"/>
    <w:basedOn w:val="Ttulo8"/>
    <w:next w:val="Normal"/>
    <w:link w:val="Ttulo9Car"/>
    <w:uiPriority w:val="9"/>
    <w:qFormat/>
    <w:rsid w:val="00140205"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56A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56A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C56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6AC"/>
    <w:rPr>
      <w:lang w:val="es-ES_tradnl"/>
    </w:rPr>
  </w:style>
  <w:style w:type="table" w:styleId="Tablaconcuadrcula">
    <w:name w:val="Table Grid"/>
    <w:basedOn w:val="Tablanormal"/>
    <w:uiPriority w:val="59"/>
    <w:rsid w:val="00CC56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C56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6AC"/>
    <w:rPr>
      <w:rFonts w:ascii="Tahoma" w:hAnsi="Tahoma" w:cs="Tahoma"/>
      <w:sz w:val="16"/>
      <w:szCs w:val="16"/>
      <w:lang w:val="es-ES_tradnl"/>
    </w:rPr>
  </w:style>
  <w:style w:type="character" w:customStyle="1" w:styleId="Confidencialidad">
    <w:name w:val="Confidencialidad"/>
    <w:basedOn w:val="Fuentedeprrafopredeter"/>
    <w:rsid w:val="008F498C"/>
    <w:rPr>
      <w:rFonts w:ascii="Comic Sans MS" w:hAnsi="Comic Sans MS"/>
      <w:sz w:val="16"/>
    </w:rPr>
  </w:style>
  <w:style w:type="character" w:styleId="Textodelmarcadordeposicin">
    <w:name w:val="Placeholder Text"/>
    <w:basedOn w:val="Fuentedeprrafopredeter"/>
    <w:uiPriority w:val="99"/>
    <w:semiHidden/>
    <w:rsid w:val="00F1283F"/>
    <w:rPr>
      <w:color w:val="808080"/>
    </w:rPr>
  </w:style>
  <w:style w:type="character" w:customStyle="1" w:styleId="Ttulo1Car">
    <w:name w:val="Título 1 Car"/>
    <w:basedOn w:val="Fuentedeprrafopredeter"/>
    <w:link w:val="Ttulo1"/>
    <w:rsid w:val="001B795B"/>
    <w:rPr>
      <w:rFonts w:eastAsia="Times New Roman" w:cs="Arial"/>
      <w:b/>
      <w:bCs/>
      <w:spacing w:val="30"/>
      <w:kern w:val="32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rsid w:val="001B795B"/>
    <w:rPr>
      <w:rFonts w:eastAsia="Times New Roman" w:cs="Arial"/>
      <w:b/>
      <w:bCs/>
      <w:iCs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rsid w:val="001B795B"/>
    <w:rPr>
      <w:rFonts w:ascii="Arial" w:eastAsia="Times New Roman" w:hAnsi="Arial" w:cs="Arial"/>
      <w:b/>
      <w:bCs/>
      <w:i/>
      <w:sz w:val="24"/>
      <w:szCs w:val="26"/>
      <w:lang w:val="es-ES_tradnl"/>
    </w:rPr>
  </w:style>
  <w:style w:type="character" w:customStyle="1" w:styleId="Ttulo4Car">
    <w:name w:val="Título 4 Car"/>
    <w:basedOn w:val="Fuentedeprrafopredeter"/>
    <w:link w:val="Ttulo4"/>
    <w:rsid w:val="00362921"/>
    <w:rPr>
      <w:rFonts w:ascii="Times New Roman" w:eastAsia="Times New Roman" w:hAnsi="Times New Roman"/>
      <w:bCs/>
      <w:sz w:val="24"/>
      <w:szCs w:val="24"/>
      <w:u w:val="single"/>
      <w:lang w:val="es-ES_tradnl"/>
    </w:rPr>
  </w:style>
  <w:style w:type="paragraph" w:customStyle="1" w:styleId="Texto">
    <w:name w:val="Texto"/>
    <w:basedOn w:val="Normal"/>
    <w:rsid w:val="00362921"/>
    <w:pPr>
      <w:spacing w:before="120" w:line="360" w:lineRule="auto"/>
      <w:ind w:firstLine="709"/>
      <w:jc w:val="both"/>
    </w:pPr>
    <w:rPr>
      <w:rFonts w:ascii="Verdana" w:eastAsia="Times New Roman" w:hAnsi="Verdana"/>
      <w:sz w:val="20"/>
      <w:szCs w:val="24"/>
    </w:rPr>
  </w:style>
  <w:style w:type="paragraph" w:customStyle="1" w:styleId="TextoVietas">
    <w:name w:val="Texto Viñetas"/>
    <w:basedOn w:val="Texto"/>
    <w:rsid w:val="00BC2D3A"/>
    <w:pPr>
      <w:numPr>
        <w:numId w:val="2"/>
      </w:numPr>
      <w:tabs>
        <w:tab w:val="clear" w:pos="1429"/>
        <w:tab w:val="num" w:pos="993"/>
      </w:tabs>
      <w:ind w:left="993" w:hanging="284"/>
    </w:pPr>
  </w:style>
  <w:style w:type="paragraph" w:styleId="TtuloTDC">
    <w:name w:val="TOC Heading"/>
    <w:basedOn w:val="Ttulo1"/>
    <w:next w:val="Normal"/>
    <w:uiPriority w:val="39"/>
    <w:qFormat/>
    <w:rsid w:val="00934644"/>
    <w:pPr>
      <w:keepLines/>
      <w:numPr>
        <w:numId w:val="0"/>
      </w:numPr>
      <w:spacing w:after="0" w:line="276" w:lineRule="auto"/>
      <w:outlineLvl w:val="9"/>
    </w:pPr>
    <w:rPr>
      <w:rFonts w:ascii="Cambria" w:hAnsi="Cambria"/>
      <w:color w:val="365F91"/>
      <w:spacing w:val="0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126074"/>
    <w:pPr>
      <w:tabs>
        <w:tab w:val="left" w:pos="440"/>
        <w:tab w:val="right" w:leader="dot" w:pos="974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6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4644"/>
    <w:rPr>
      <w:color w:val="0000FF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D1B95"/>
    <w:pPr>
      <w:spacing w:after="100"/>
      <w:ind w:left="44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E4F81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E4F81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140205"/>
    <w:rPr>
      <w:rFonts w:ascii="Cambria" w:hAnsi="Cambria"/>
      <w:sz w:val="22"/>
      <w:szCs w:val="22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140205"/>
    <w:rPr>
      <w:rFonts w:ascii="Cambria" w:hAnsi="Cambria"/>
      <w:sz w:val="22"/>
      <w:szCs w:val="22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rsid w:val="00140205"/>
    <w:rPr>
      <w:rFonts w:ascii="Cambria" w:hAnsi="Cambria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rsid w:val="00140205"/>
    <w:rPr>
      <w:rFonts w:ascii="Cambria" w:hAnsi="Cambria"/>
      <w:sz w:val="22"/>
      <w:szCs w:val="22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rsid w:val="00140205"/>
    <w:rPr>
      <w:rFonts w:ascii="Cambria" w:hAnsi="Cambria"/>
      <w:sz w:val="22"/>
      <w:szCs w:val="22"/>
      <w:lang w:val="es-ES_tradnl"/>
    </w:rPr>
  </w:style>
  <w:style w:type="paragraph" w:styleId="Ttulo">
    <w:name w:val="Title"/>
    <w:basedOn w:val="Normal"/>
    <w:link w:val="TtuloCar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link w:val="SubttuloCar"/>
    <w:qFormat/>
    <w:rsid w:val="00EF7B96"/>
    <w:pPr>
      <w:spacing w:after="60"/>
      <w:jc w:val="center"/>
      <w:outlineLvl w:val="1"/>
    </w:pPr>
    <w:rPr>
      <w:rFonts w:ascii="Arial" w:hAnsi="Arial" w:cs="Arial"/>
    </w:rPr>
  </w:style>
  <w:style w:type="paragraph" w:styleId="TDC4">
    <w:name w:val="toc 4"/>
    <w:basedOn w:val="Normal"/>
    <w:next w:val="Normal"/>
    <w:autoRedefine/>
    <w:rsid w:val="00805BCE"/>
    <w:pPr>
      <w:ind w:left="720"/>
    </w:pPr>
  </w:style>
  <w:style w:type="paragraph" w:styleId="TDC5">
    <w:name w:val="toc 5"/>
    <w:basedOn w:val="Normal"/>
    <w:next w:val="Normal"/>
    <w:autoRedefine/>
    <w:rsid w:val="00805BCE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722CA7"/>
    <w:pPr>
      <w:spacing w:after="100" w:line="259" w:lineRule="auto"/>
      <w:ind w:left="1100"/>
    </w:pPr>
    <w:rPr>
      <w:rFonts w:eastAsia="Times New Roman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722CA7"/>
    <w:pPr>
      <w:spacing w:after="100" w:line="259" w:lineRule="auto"/>
      <w:ind w:left="1320"/>
    </w:pPr>
    <w:rPr>
      <w:rFonts w:eastAsia="Times New Roman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722CA7"/>
    <w:pPr>
      <w:spacing w:after="100" w:line="259" w:lineRule="auto"/>
      <w:ind w:left="1540"/>
    </w:pPr>
    <w:rPr>
      <w:rFonts w:eastAsia="Times New Roman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722CA7"/>
    <w:pPr>
      <w:spacing w:after="100" w:line="259" w:lineRule="auto"/>
      <w:ind w:left="1760"/>
    </w:pPr>
    <w:rPr>
      <w:rFonts w:eastAsia="Times New Roman"/>
      <w:lang w:val="es-ES"/>
    </w:rPr>
  </w:style>
  <w:style w:type="character" w:styleId="Mencinsinresolver">
    <w:name w:val="Unresolved Mention"/>
    <w:uiPriority w:val="99"/>
    <w:semiHidden/>
    <w:unhideWhenUsed/>
    <w:rsid w:val="00722CA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B6E0A"/>
    <w:rPr>
      <w:color w:val="954F72"/>
      <w:u w:val="single"/>
    </w:rPr>
  </w:style>
  <w:style w:type="paragraph" w:customStyle="1" w:styleId="msonormal0">
    <w:name w:val="msonormal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font0">
    <w:name w:val="font0"/>
    <w:basedOn w:val="Normal"/>
    <w:rsid w:val="007B6E0A"/>
    <w:pPr>
      <w:spacing w:before="100" w:beforeAutospacing="1" w:after="100" w:afterAutospacing="1"/>
    </w:pPr>
    <w:rPr>
      <w:rFonts w:eastAsia="Times New Roman" w:cs="Calibri"/>
      <w:color w:val="000000"/>
      <w:lang w:val="es-ES"/>
    </w:rPr>
  </w:style>
  <w:style w:type="paragraph" w:customStyle="1" w:styleId="font5">
    <w:name w:val="font5"/>
    <w:basedOn w:val="Normal"/>
    <w:rsid w:val="007B6E0A"/>
    <w:pPr>
      <w:spacing w:before="100" w:beforeAutospacing="1" w:after="100" w:afterAutospacing="1"/>
    </w:pPr>
    <w:rPr>
      <w:rFonts w:eastAsia="Times New Roman" w:cs="Calibri"/>
      <w:b/>
      <w:bCs/>
      <w:color w:val="000000"/>
      <w:lang w:val="es-ES"/>
    </w:rPr>
  </w:style>
  <w:style w:type="paragraph" w:customStyle="1" w:styleId="font6">
    <w:name w:val="font6"/>
    <w:basedOn w:val="Normal"/>
    <w:rsid w:val="007B6E0A"/>
    <w:pPr>
      <w:spacing w:before="100" w:beforeAutospacing="1" w:after="100" w:afterAutospacing="1"/>
    </w:pPr>
    <w:rPr>
      <w:rFonts w:eastAsia="Times New Roman" w:cs="Calibri"/>
      <w:i/>
      <w:iCs/>
      <w:color w:val="000000"/>
      <w:lang w:val="es-ES"/>
    </w:rPr>
  </w:style>
  <w:style w:type="paragraph" w:customStyle="1" w:styleId="font7">
    <w:name w:val="font7"/>
    <w:basedOn w:val="Normal"/>
    <w:rsid w:val="007B6E0A"/>
    <w:pPr>
      <w:spacing w:before="100" w:beforeAutospacing="1" w:after="100" w:afterAutospacing="1"/>
    </w:pPr>
    <w:rPr>
      <w:rFonts w:eastAsia="Times New Roman" w:cs="Calibri"/>
      <w:b/>
      <w:bCs/>
      <w:i/>
      <w:iCs/>
      <w:color w:val="000000"/>
      <w:lang w:val="es-ES"/>
    </w:rPr>
  </w:style>
  <w:style w:type="paragraph" w:customStyle="1" w:styleId="font8">
    <w:name w:val="font8"/>
    <w:basedOn w:val="Normal"/>
    <w:rsid w:val="007B6E0A"/>
    <w:pPr>
      <w:spacing w:before="100" w:beforeAutospacing="1" w:after="100" w:afterAutospacing="1"/>
    </w:pPr>
    <w:rPr>
      <w:rFonts w:eastAsia="Times New Roman" w:cs="Calibri"/>
      <w:color w:val="000000"/>
      <w:lang w:val="es-ES"/>
    </w:rPr>
  </w:style>
  <w:style w:type="paragraph" w:customStyle="1" w:styleId="xl65">
    <w:name w:val="xl65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  <w:lang w:val="es-ES"/>
    </w:rPr>
  </w:style>
  <w:style w:type="paragraph" w:customStyle="1" w:styleId="xl66">
    <w:name w:val="xl66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xl67">
    <w:name w:val="xl67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  <w:lang w:val="es-ES"/>
    </w:rPr>
  </w:style>
  <w:style w:type="paragraph" w:customStyle="1" w:styleId="xl68">
    <w:name w:val="xl68"/>
    <w:basedOn w:val="Normal"/>
    <w:rsid w:val="007B6E0A"/>
    <w:pPr>
      <w:spacing w:before="100" w:beforeAutospacing="1" w:after="100" w:afterAutospacing="1"/>
    </w:pPr>
    <w:rPr>
      <w:rFonts w:ascii="Times New Roman" w:eastAsia="Times New Roman" w:hAnsi="Times New Roman"/>
      <w:i/>
      <w:iCs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rsid w:val="006F280D"/>
    <w:rPr>
      <w:rFonts w:ascii="Arial" w:hAnsi="Arial" w:cs="Arial"/>
      <w:b/>
      <w:bCs/>
      <w:kern w:val="28"/>
      <w:sz w:val="32"/>
      <w:szCs w:val="32"/>
      <w:lang w:val="es-ES_tradnl"/>
    </w:rPr>
  </w:style>
  <w:style w:type="character" w:customStyle="1" w:styleId="SubttuloCar">
    <w:name w:val="Subtítulo Car"/>
    <w:basedOn w:val="Fuentedeprrafopredeter"/>
    <w:link w:val="Subttulo"/>
    <w:rsid w:val="006F280D"/>
    <w:rPr>
      <w:rFonts w:ascii="Arial" w:hAnsi="Arial" w:cs="Arial"/>
      <w:sz w:val="22"/>
      <w:szCs w:val="22"/>
      <w:lang w:val="es-ES_tradnl"/>
    </w:rPr>
  </w:style>
  <w:style w:type="paragraph" w:styleId="Revisin">
    <w:name w:val="Revision"/>
    <w:hidden/>
    <w:uiPriority w:val="99"/>
    <w:semiHidden/>
    <w:rsid w:val="00926B5D"/>
    <w:rPr>
      <w:sz w:val="22"/>
      <w:szCs w:val="22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126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2607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6074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074"/>
    <w:rPr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5C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80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18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3.emf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5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footer" Target="footer2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43D364F0F38A4DADEC83AB421F41CF" ma:contentTypeVersion="13" ma:contentTypeDescription="Crear nuevo documento." ma:contentTypeScope="" ma:versionID="0a21fabb6ff66e7ecadec935b22ac880">
  <xsd:schema xmlns:xsd="http://www.w3.org/2001/XMLSchema" xmlns:xs="http://www.w3.org/2001/XMLSchema" xmlns:p="http://schemas.microsoft.com/office/2006/metadata/properties" xmlns:ns2="4367bd28-03a7-4d6a-a969-67d0369ba62f" xmlns:ns3="7ce4ea9d-01bd-485f-8760-60183f4295a1" targetNamespace="http://schemas.microsoft.com/office/2006/metadata/properties" ma:root="true" ma:fieldsID="f808fc1d08e49bb410d39f6a44d0f1cc" ns2:_="" ns3:_="">
    <xsd:import namespace="4367bd28-03a7-4d6a-a969-67d0369ba62f"/>
    <xsd:import namespace="7ce4ea9d-01bd-485f-8760-60183f4295a1"/>
    <xsd:element name="properties">
      <xsd:complexType>
        <xsd:sequence>
          <xsd:element name="documentManagement">
            <xsd:complexType>
              <xsd:all>
                <xsd:element ref="ns2:Versi_x00f3_n_x0020_Documento" minOccurs="0"/>
                <xsd:element ref="ns3:CP_Proyecto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7bd28-03a7-4d6a-a969-67d0369ba62f" elementFormDefault="qualified">
    <xsd:import namespace="http://schemas.microsoft.com/office/2006/documentManagement/types"/>
    <xsd:import namespace="http://schemas.microsoft.com/office/infopath/2007/PartnerControls"/>
    <xsd:element name="Versi_x00f3_n_x0020_Documento" ma:index="8" nillable="true" ma:displayName="Versión Documento" ma:internalName="Versi_x00f3_n_x0020_Document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4ea9d-01bd-485f-8760-60183f4295a1" elementFormDefault="qualified">
    <xsd:import namespace="http://schemas.microsoft.com/office/2006/documentManagement/types"/>
    <xsd:import namespace="http://schemas.microsoft.com/office/infopath/2007/PartnerControls"/>
    <xsd:element name="CP_Proyecto" ma:index="9" ma:displayName="CP_Proyecto" ma:format="Dropdown" ma:internalName="CP_Proyecto">
      <xsd:simpleType>
        <xsd:restriction base="dms:Choice">
          <xsd:enumeration value="- AD.36 - MONORRAIL"/>
          <xsd:enumeration value="0331-FACTURABLES VECTIA"/>
          <xsd:enumeration value="1039 - URBOS GENERICO"/>
          <xsd:enumeration value="1043 - SIBI-VEGA"/>
          <xsd:enumeration value="1058 - FGC: PROYECTO GENERICO"/>
          <xsd:enumeration value="1113 - AD.44 - DRIVER MULTIPLE"/>
          <xsd:enumeration value="1128 - SUBVENCIÓN_PSAFECER"/>
          <xsd:enumeration value="1130 - REHABILITACIÓN SERIE 447"/>
          <xsd:enumeration value="1211 - COSMOS ETHERNET"/>
          <xsd:enumeration value="1212 - MANTENIMIENTO HERMES"/>
          <xsd:enumeration value="1222 - MERLIN"/>
          <xsd:enumeration value="1224 - Iniciativas Mejora fiabilidad HW"/>
          <xsd:enumeration value="1226 - VEGA INDUSTRIALIZACION 2015"/>
          <xsd:enumeration value="1227 - AD.46 - Estandarización Urbos: TRACCION"/>
          <xsd:enumeration value="1228 - PLAN MEJORA FIABILIDAD HW"/>
          <xsd:enumeration value="1229 - AD.47 - Inic Calidad Ing. 2015"/>
          <xsd:enumeration value="1230 - AD.49 - N.DESARROLLOS (P03) 2015-TRACC"/>
          <xsd:enumeration value="1231 - N.DESARROLLO P03 2015 CONTROL"/>
          <xsd:enumeration value="1232 - PLAN MANTENIMIENTO PRODUCTO 15"/>
          <xsd:enumeration value="1233 - AD.50 - IMPLANTACION PROCESOS 2015"/>
          <xsd:enumeration value="1234 - ESTRATEGIA DE PRODUCTO"/>
          <xsd:enumeration value="1235 - AD.52 - Li-Ion Range Extender"/>
          <xsd:enumeration value="1236 - sDiag"/>
          <xsd:enumeration value="1237 - Roll2Rail WP1 Traction"/>
          <xsd:enumeration value="1238 - Roll2Rail WP2 TCMS"/>
          <xsd:enumeration value="1241 - AD.53 - Porting SW Rectificador VEGA"/>
          <xsd:enumeration value="1242 - AD.66 - ESTEFI"/>
          <xsd:enumeration value="1243 - AAAA - Plantilla de presupuestación de proyectos de mejora"/>
          <xsd:enumeration value="1243 - MP002 - Mantenimiento Proceso P02"/>
          <xsd:enumeration value="1243 - MP003 - Mantenimiento proceso P03"/>
          <xsd:enumeration value="1243 - MP004 - Mantenimiento 2016 Proceso P04"/>
          <xsd:enumeration value="1243 - MP006 - Mantenimiento proceso P06"/>
          <xsd:enumeration value="1243 - MP007 - Mantenimiento 2016 Proceso P07"/>
          <xsd:enumeration value="1243 - MP045 - Mantenimiento 2016 Proceso P04.5"/>
          <xsd:enumeration value="1243 - MP045 - Mantenimiento 2016 Proceso P04.5.1"/>
          <xsd:enumeration value="1243 - P0301 - Iniciativas Fiabilidad HW 2016"/>
          <xsd:enumeration value="1243 - P0302 - Iniciativas de mejora de requisitos y validación"/>
          <xsd:enumeration value="1243 - P0401 - Asegurar ensayo Vibraciones"/>
          <xsd:enumeration value="1243 - P0402 - Cambio Layout Talleres Irura"/>
          <xsd:enumeration value="1243 - P0403 - Grupo Trabajo PS"/>
          <xsd:enumeration value="1243 - P0404 - Acciones Grupo SCRA"/>
          <xsd:enumeration value="1243 - P0405 - Reducir Lead Time de PS aplicando SMED"/>
          <xsd:enumeration value="1243 - P0406 - Estudio Viabilidad Fabricacion Compac India"/>
          <xsd:enumeration value="1243 - P0407 - Mejoras Planificación e implantación LiquidPlanner"/>
          <xsd:enumeration value="1243 - P0408 - Mejoras Gestion de Conocimiento PW 2016"/>
          <xsd:enumeration value="1243 - P0409 - Analisis Gestion Configuracion ENOVIA 3D Experience"/>
          <xsd:enumeration value="1243 - P0701 - Homologar HMI de MEN"/>
          <xsd:enumeration value="1243 - P0702 - Homologar IGBT alternativo para Compac/loco_P07"/>
          <xsd:enumeration value="1243 - P0703 - Homologación de IGBT alternativo al Primepack"/>
          <xsd:enumeration value="1243 - P0704 - Homologar un calderero y un montador en Turquía"/>
          <xsd:enumeration value="1243 - P0705 - Homologar un calderero y un centro productivo en México"/>
          <xsd:enumeration value="1243 - P0706 - Mejorar Proveedores"/>
          <xsd:enumeration value="1243 - P0707 - Validar Nuevo Proveedor de IGBTs: Hitachi"/>
          <xsd:enumeration value="1243 - P0708 - Fuente de Suministro alternativa Modulos Vega"/>
          <xsd:enumeration value="1243 - P0709 - Buscar Proveedor alternativo a resistencias cementadas"/>
          <xsd:enumeration value="1243 - P0710 - Buscar alternativa a los Cierres Southco"/>
          <xsd:enumeration value="1243 - P0711 - Homologar proveedores de Potencia en México"/>
          <xsd:enumeration value="1243 - P0712 - Evaluar Proveedores"/>
          <xsd:enumeration value="1243 - P0713 - Homologacion cableador Brasil"/>
          <xsd:enumeration value="1243 - P0714 - Homologar un calderero, un montador y un cableador"/>
          <xsd:enumeration value="1243 - P0715 - Homologar a IKOR como fabricante de DIB"/>
          <xsd:enumeration value="1243 - P0716 - Homologar proveedor alternativo a Positronic"/>
          <xsd:enumeration value="1244 - AD.62 - Estrategia de Producto 2016"/>
          <xsd:enumeration value="1245 - P03 ABCD EMUs-Metros 2016"/>
          <xsd:enumeration value="1246 - P03 ABCD Locomotoras 2016"/>
          <xsd:enumeration value="1247 - AD.60 - P03 ABCD Acumulacion 2016"/>
          <xsd:enumeration value="1248 - P03 ABCD TCMS 2016"/>
          <xsd:enumeration value="1249 - P03 ABCD Comunicaciones 2016"/>
          <xsd:enumeration value="1250 - AD.61 - Mantenimiento de Producto 2016"/>
          <xsd:enumeration value="1251 - AD.54 - Creep Control"/>
          <xsd:enumeration value="1252 - AD.55 - Full-Litio"/>
          <xsd:enumeration value="1253 - AD.56 - Desarrollo Producto eBus 2016"/>
          <xsd:enumeration value="1254 - PROTEUS"/>
          <xsd:enumeration value="1255 - AD.57 - Unificacion Backplanes"/>
          <xsd:enumeration value="1256 - AD.58 - Desarrollo SW Tracción Modular VEGA"/>
          <xsd:enumeration value="1256 - AD.74 - Desarrollo SW Modular (Fase 1)"/>
          <xsd:enumeration value="1257 - AD.59 - Desarrollo de Modulos de PW Genéricos"/>
          <xsd:enumeration value="1258 - AD.42 - Prototipo eBUS Preserie Plug-in Hybrid"/>
          <xsd:enumeration value="1259 - AD.64 - P03 ABCD Tranvías 2016"/>
          <xsd:enumeration value="1260 - AD.67 - TCMS SAFE"/>
          <xsd:enumeration value="1261 - AD.75 - S2R PINTA - Modularizacion y Estandarizacion"/>
          <xsd:enumeration value="1262 - AD.68 - CONNECTA"/>
          <xsd:enumeration value="1263 - AD.71 - Shift2Rail - FFL4E"/>
          <xsd:enumeration value="1264 - AD.69 - sDIAG fase2"/>
          <xsd:enumeration value="1265 - AD.76 - S2R PINTA - Adherencia"/>
          <xsd:enumeration value="1266 - AD.77 - S2R PINTA - SiC"/>
          <xsd:enumeration value="1267 - AD.80 - S2R PINTA - Homologacion Virtual"/>
          <xsd:enumeration value="1268 - MP003 - Mantenimiento Proceso P03"/>
          <xsd:enumeration value="1268 - MP004 - Mantenimiento Proceso P04"/>
          <xsd:enumeration value="1268 - MP006 - Mantenimiento Proceso P06"/>
          <xsd:enumeration value="1268 - MP007 - Mantenimiento Proceso P07"/>
          <xsd:enumeration value="1268 - MP007 - Mejorar Proveedores"/>
          <xsd:enumeration value="1268 - MP011 - Mantenimiento de Proceso P11"/>
          <xsd:enumeration value="1268 - MP015 - Mantenimiento Proceso P01.5"/>
          <xsd:enumeration value="1268 - MP045 - Mantenimiento Proceso P04.5"/>
          <xsd:enumeration value="1268 - MP065 - Mantenimiento subproceso P06.5"/>
          <xsd:enumeration value="1268 - P0301 - Iniciativas Fiabilidad HW 2017"/>
          <xsd:enumeration value="1268 - P0401 - Lean Manufacturing"/>
          <xsd:enumeration value="1268 - P0402 - Analisis Gestion Configuracion ENOVIA 3D Experience"/>
          <xsd:enumeration value="1268 - P0403 - Gestion de velocidades"/>
          <xsd:enumeration value="1268 - P0404 - Grupo SCRA"/>
          <xsd:enumeration value="1268 - P0405 - GT Pruebas Serie"/>
          <xsd:enumeration value="1268 - P0406 - Guias Plantillas y Herramientas APP.C"/>
          <xsd:enumeration value="1268 - P0407 - Mantenimiento Guia de Diseño EM"/>
          <xsd:enumeration value="1268 - P0408 - Guias Plantillas y Herramientas APP.T"/>
          <xsd:enumeration value="1268 - P0409 - Mantenimiento Tarifario"/>
          <xsd:enumeration value="1268 - P0410 - Mejoras Gestion de Conocimiento PW"/>
          <xsd:enumeration value="1268 - P0601 - Mejora en Diagnóstico"/>
          <xsd:enumeration value="1268 - P0602 - GT BP Mantenimiento"/>
          <xsd:enumeration value="1268 - P0701 - Mejorar Proveedores"/>
          <xsd:enumeration value="1268 - P0702 - Evaluar Proveedores"/>
          <xsd:enumeration value="1268 - P0703 - Homologar HMI SIL2"/>
          <xsd:enumeration value="1268 - P0704 - Homologar proveedores Generico"/>
          <xsd:enumeration value="1268 - P0705 - Fabricación Compac en India"/>
          <xsd:enumeration value="1268 - P0801 - Grupo de Trabajo PRL"/>
          <xsd:enumeration value="1268 - P0802 - Proceso para la mejora de la evaluación del desempeño"/>
          <xsd:enumeration value="1268 - P1101 - Gestor de incidencias y gestor de la configuración"/>
          <xsd:enumeration value="1268 - P1102 - Gestión - Organización de producto"/>
          <xsd:enumeration value="1268 - P1103 - Certificación ISO 27001"/>
          <xsd:enumeration value="1269 - VARIOS - GEP 2017"/>
          <xsd:enumeration value="1270 - PMP 2017"/>
          <xsd:enumeration value="1271 - AD.78 - Acumulación de EMUs"/>
          <xsd:enumeration value="1272 - AD.79 - Mantenimiento Avanzado SW"/>
          <xsd:enumeration value="1273 - Proyectos Facturables CAF 2017"/>
          <xsd:enumeration value="1274 - AD.73 - Mejora Competitividad Compac"/>
          <xsd:enumeration value="1275 - AD.82 - Desarrollo y Mantenimiento eBus 2017"/>
          <xsd:enumeration value="1276 - AD.83 - Adecuación TCMS a venta externa"/>
          <xsd:enumeration value="1277 - AD.83 - Freno Eléctrico hasta 0"/>
          <xsd:enumeration value="1278 - AD.85 - Fuente AC 15kV"/>
          <xsd:enumeration value="1279 - AD.84 - Control Vectorial con Flujado Variable"/>
          <xsd:enumeration value="1280 - MP002 - Mantenimiento P02"/>
          <xsd:enumeration value="1280 - MP003 - Mantenimiento P03"/>
          <xsd:enumeration value="1280 - MP004 - Mantenimiento del proceso P04"/>
          <xsd:enumeration value="1280 - MP006 - Mantenimiento proceso P06"/>
          <xsd:enumeration value="1280 - MP011 - Mantenimiento Proceso P11"/>
          <xsd:enumeration value="1280 - P0103 - Mejora gestion Ingenieria y Proyectos"/>
          <xsd:enumeration value="1280 - P0151 - Definicion e Implantacion del Modelo para la Gestion de Riesgos"/>
          <xsd:enumeration value="1280 - P0152 - Grupo LP (Horas)"/>
          <xsd:enumeration value="1280 - P0401 - Lean Manufacturing"/>
          <xsd:enumeration value="1280 - P0402 - P04.2-7 Reaprovechamiento funcionalidades y evolución htas.ing.APP.T"/>
          <xsd:enumeration value="1280 - P0403 - Automatizacion de configuracion y validacion sDIAG y HMI"/>
          <xsd:enumeration value="1280 - P0405 - GT Pruebas Serie"/>
          <xsd:enumeration value="1280 - P0601 - P06 1 Terminación de HIL de Tren Completo"/>
          <xsd:enumeration value="1280 - P0602 - P06 2 Formación Online para cliente final"/>
          <xsd:enumeration value="1280 - P0603 - P06 3 Unión de bases de datos de NCRs y Matrix-Fabricacion"/>
          <xsd:enumeration value="1280 - P0701 - Mejorar Proveedores"/>
          <xsd:enumeration value="1280 - P0702 - Evaluar Proveedores"/>
          <xsd:enumeration value="1280 - P0703 - Mantenimiento de Proceso P07"/>
          <xsd:enumeration value="1280 - P0704 - Homologar Proveedores Generico"/>
          <xsd:enumeration value="1280 - P0801  Implantacion por procesos del Sistema de Gestion PRL"/>
          <xsd:enumeration value="1280 - P0802 - Gestión del conocimiento interno en CAF P&amp;A"/>
          <xsd:enumeration value="1280 - P1102 - Portal Intranet CAF PA"/>
          <xsd:enumeration value="1280 - P1103 - Certificación ISO 27001"/>
          <xsd:enumeration value="1281 - PMP 2018"/>
          <xsd:enumeration value="1282 - BUL GARANTIA"/>
          <xsd:enumeration value="1283 - AD.95 - Desarrollo Plataforma Auxiliares_Prototipo ICF"/>
          <xsd:enumeration value="1284 - AD.91 - SDIAG Fase III"/>
          <xsd:enumeration value="1285 - AD.96 - Full SiC, EMC, Control Vectorial para Motores Asíncronos y Síncronos, Drivers, Adherencia y Normativas"/>
          <xsd:enumeration value="1286 - AD.94 - FR8HUB"/>
          <xsd:enumeration value="1287 - AD.90 - Programa de Modularización"/>
          <xsd:enumeration value="1288 - AD.88 - Mejoras Mantenibilidad Producto"/>
          <xsd:enumeration value="1289 - Implantación Nuevo ERP"/>
          <xsd:enumeration value="1290 - AD.86 - Cofre UC-s Vectia"/>
          <xsd:enumeration value="1291 - AD.87 - Cosmos ETHERNET"/>
          <xsd:enumeration value="1292 - AD.99 - CTA2"/>
          <xsd:enumeration value="1293 - AD.93 - Certificación SIL2 Inhibición Tracción FPGA"/>
          <xsd:enumeration value="1294 - 90331 - Iniciativa Modularización y evolución plataformas de test"/>
          <xsd:enumeration value="1294 - MP003 - Mantenimiento de Proceso P03"/>
          <xsd:enumeration value="1294 - MP004 - Mantenimiento de Proceso P04"/>
          <xsd:enumeration value="1294 - MP006 - Mantenimiento de proceso P06"/>
          <xsd:enumeration value="1294 - MP007 - Mantenimiento de Proceso P07"/>
          <xsd:enumeration value="1294 - P0321 - Mejora en la Gestión de Configuración en CAFPA"/>
          <xsd:enumeration value="1294 - P0341 - Protección del Conocimiento"/>
          <xsd:enumeration value="1294 - P0351 - Definición y elaboración de una estructura de requisitos y de pruebas de sistemas reutilizables"/>
          <xsd:enumeration value="1294 - P0361 - Mejora Diagnosticabilidad Equipos Tracción y Acumulación"/>
          <xsd:enumeration value="1294 - P0411 - Lean Engineering"/>
          <xsd:enumeration value="1294 - P0451 - Dimensionar Medios Productivos"/>
          <xsd:enumeration value="1294 - P0461 - Lean Manufacturing"/>
          <xsd:enumeration value="1294 - P0601 - P06 Obsolescencias"/>
          <xsd:enumeration value="1294 - P0602 - P06 Mejoras V&amp;D"/>
          <xsd:enumeration value="1294 - P0701 - Homologación Evaluación y Mejora Proveedores"/>
          <xsd:enumeration value="1294 - P1101 - P11.4 Mapa de Sistemas"/>
          <xsd:enumeration value="1294 - P1121 - ISO 27001"/>
          <xsd:enumeration value="1295 - VARIAS - Mantenimiento Correctivo P03"/>
          <xsd:enumeration value="1296 - VARIAS - Evolución Producto P03"/>
          <xsd:enumeration value="1297 - AD.97 - Evolucion Diagnostico TCMS"/>
          <xsd:enumeration value="1298 - AD.98 - Evolucion Producto TCMS 2019"/>
          <xsd:enumeration value="1299 - AD.A0 - FR8HUB"/>
          <xsd:enumeration value="1300 - AD.A1 - Plan de Competividad de la Plataforma de Traccion"/>
          <xsd:enumeration value="1301 - AD.03 - SW Modular (nueva clave)"/>
          <xsd:enumeration value="1302 - AD.A2 - Plan de Competitividad - Acumulacion en tranvias"/>
          <xsd:enumeration value="1303 - AD.A3 - Aunia"/>
          <xsd:enumeration value="1304 - AD.A4 - Solaris eBUS"/>
          <xsd:enumeration value="1305 - AD.A5 - Compac 3.0"/>
          <xsd:enumeration value="1309 - TCMS SAFE"/>
          <xsd:enumeration value="1310 - AD.A9 - TCMS SAFE - DELTA 1"/>
          <xsd:enumeration value="1311 - ATMS"/>
          <xsd:enumeration value="1312 - AD.A7 - Civia H2"/>
          <xsd:enumeration value="1315 - Evolución Producto Tracción"/>
          <xsd:enumeration value="1316 - Evolución de Producto Control"/>
          <xsd:enumeration value="1317 - Mantenimiento Evolutivo Acumulación 2021"/>
          <xsd:enumeration value="1320 - AD.B0 - PIVOT2: Adherencia, Blending y ..."/>
          <xsd:enumeration value="1321 - CONNECTA 3"/>
          <xsd:enumeration value="1322 - AD.A8 - OM2 Capacitarnos en SiC, Mejora entornos de pruebas, Arq XEMUs_1318"/>
          <xsd:enumeration value="1323 - AD.B2 - Tren Ligero SNCF"/>
          <xsd:enumeration value="1324 - AD.B1 - Desarrollo CCU-MIM"/>
          <xsd:enumeration value="1325 - Evolucion Producto Traccion"/>
          <xsd:enumeration value="1326 - AD.B3 - Desarrollos Lyra"/>
          <xsd:enumeration value="1327 - TCMS SAFE-DELTA 2"/>
          <xsd:enumeration value="1328 - AD.B5 - Modulo de batería de alta densidad"/>
          <xsd:enumeration value="1330 - AD.B4 - Inversor Auxiliar - Metro Inneo"/>
          <xsd:enumeration value="1331 - EBx SAFE"/>
          <xsd:enumeration value="2307 - SAO PAULO GARANTIA"/>
          <xsd:enumeration value="2317 - AUCKLAND CONTROL GARANTIA"/>
          <xsd:enumeration value="2369 - EMUs CPTM s/8500 GARANTIA"/>
          <xsd:enumeration value="2370 - TRANVIA BUDAPEST GARANTÍA"/>
          <xsd:enumeration value="2371 - METRO CHILE L3 L6 GARANTIA"/>
          <xsd:enumeration value="2374 - TRANVIA KANSAS GARANTIA"/>
          <xsd:enumeration value="2375 - REHABILITACIÓN NIR 2 GARANTIA"/>
          <xsd:enumeration value="2377 - AMPLIACION EUSKOTREN GARANTIA"/>
          <xsd:enumeration value="2378 - REHAB LOCO TRENITALIA GARANTIA"/>
          <xsd:enumeration value="2379 - GARANTIA REHAB SERIE 2000 TMB"/>
          <xsd:enumeration value="2380 - TALLIN ATENEA GARANTIA"/>
          <xsd:enumeration value="2381 - AMPLIACION BUCAREST GARANTIA"/>
          <xsd:enumeration value="2383 - AMP. EUSKOTREN ATENEA GARANTIA"/>
          <xsd:enumeration value="2384 - REH LOCO TRENITALIA ATEN GARAN"/>
          <xsd:enumeration value="2385 - TRANV TAIWAN TREN-TIERRA GARAN"/>
          <xsd:enumeration value="2386 - REHAB CIVIA VIDEO INF GARANTIA"/>
          <xsd:enumeration value="2387 - METRO ESTAM"/>
          <xsd:enumeration value="2388 - SAINT ETIENNE TCMS-SDIAG GARAN"/>
          <xsd:enumeration value="3001 - ATPRD"/>
          <xsd:enumeration value="3002 - NIR"/>
          <xsd:enumeration value="3003 - SERIE 598"/>
          <xsd:enumeration value="3004 - CIVIA I"/>
          <xsd:enumeration value="3006 - ATMS CANFRANC"/>
          <xsd:enumeration value="3009 - METRO BARCELONA"/>
          <xsd:enumeration value="3010 - METRO BRUSELAS"/>
          <xsd:enumeration value="3017 - ATMS ATPRD"/>
          <xsd:enumeration value="3023 - CIVIA II"/>
          <xsd:enumeration value="3025 - TELTRONIC"/>
          <xsd:enumeration value="3027 - METRO MADRID"/>
          <xsd:enumeration value="3033 - AVR-ATPRD II"/>
          <xsd:enumeration value="3035 - PORTAITINERARIOS"/>
          <xsd:enumeration value="3046 - METRO MALLORCA"/>
          <xsd:enumeration value="3047 - AVGL"/>
          <xsd:enumeration value="3048 - SUBURBANO MEXICO"/>
          <xsd:enumeration value="3052 - CIVIA III"/>
          <xsd:enumeration value="3058 - ATMS AVR/AVGL"/>
          <xsd:enumeration value="3068 - ATMS TURQUIA"/>
          <xsd:enumeration value="3071 - ARABIA"/>
          <xsd:enumeration value="3072 - T VITORIA"/>
          <xsd:enumeration value="3075 - NUEVA DELHI"/>
          <xsd:enumeration value="3076 - REGIONALES RENFE"/>
          <xsd:enumeration value="3078 - ORION-T VITORIA"/>
          <xsd:enumeration value="3079 - METRO BILBAO"/>
          <xsd:enumeration value="3087 - METRO SAO PAULO"/>
          <xsd:enumeration value="3092 - COSMOS FESUR"/>
          <xsd:enumeration value="3096 - ORION FEVE SUNCOVE"/>
          <xsd:enumeration value="3097 - METRO CHILE"/>
          <xsd:enumeration value="3098 - COSMOS FEVE"/>
          <xsd:enumeration value="3099 - IZMIR"/>
          <xsd:enumeration value="3101 - EMU MALLORCA"/>
          <xsd:enumeration value="3106 - FESUR 3G"/>
          <xsd:enumeration value="3107 - 3G ATPRD"/>
          <xsd:enumeration value="3110 - COSMOS AV"/>
          <xsd:enumeration value="3117 - COSMOS METRO MADRID II"/>
          <xsd:enumeration value="3118 - CIVIA IV"/>
          <xsd:enumeration value="3119 - ORION METRO MADRID"/>
          <xsd:enumeration value="3121 - MMEXICO"/>
          <xsd:enumeration value="3139 - CPTM"/>
          <xsd:enumeration value="3152 - &quot;EUSKOTREN:COSMOS,ORION,RE&quot;"/>
          <xsd:enumeration value="3153 - EUSKOTREN ORION"/>
          <xsd:enumeration value="3154 - EUSKOTREN-ETHERNET"/>
          <xsd:enumeration value="3155 - SIV:EUSKOTREN"/>
          <xsd:enumeration value="3162 - URBOS ZARAGOZA"/>
          <xsd:enumeration value="3168 - METRO CARACAS"/>
          <xsd:enumeration value="3170 - URBOS MALAGA"/>
          <xsd:enumeration value="3171 - EUSKOTREN CONECTIVIDAD"/>
          <xsd:enumeration value="3172 - COSMOS NIR II"/>
          <xsd:enumeration value="3173 - COSMOS BRUSELAS II (AMPLIACION"/>
          <xsd:enumeration value="3178 - 3G-GPS SUBURBANO MEXICO"/>
          <xsd:enumeration value="3182 - FGC: CAF"/>
          <xsd:enumeration value="3193 - METRO ESTAMBUL"/>
          <xsd:enumeration value="3194 - TRANVIA HOUSTON"/>
          <xsd:enumeration value="3195 - METRO KOLKATA"/>
          <xsd:enumeration value="3201 - FEVE II: REHABILITACION REGISTRADORES"/>
          <xsd:enumeration value="3202 - Tren Tram Cadiz"/>
          <xsd:enumeration value="3203 - TRANVIA BELGRADO URBOS"/>
          <xsd:enumeration value="3213 - TRANVIA ESTOCOLMO"/>
          <xsd:enumeration value="3216 - SiBi-VEGA Basculación Cerdeña"/>
          <xsd:enumeration value="3217 - METRO MEDELLIN"/>
          <xsd:enumeration value="3220 - COSMOS CERDEÑA"/>
          <xsd:enumeration value="3224 - BRASIL PPP-5000"/>
          <xsd:enumeration value="3225 - METRO MEXICO L12"/>
          <xsd:enumeration value="3228 - TRIESTE"/>
          <xsd:enumeration value="3232 - COSMOS URBOS III:TRANVIA GRANA"/>
          <xsd:enumeration value="3262 - URBOS BESANCON"/>
          <xsd:enumeration value="3263 - URBOS NANTES"/>
          <xsd:enumeration value="3270 - RECIFEAD.89 - Evolucion TCMS"/>
          <xsd:enumeration value="3271 - QUEENSLAND"/>
          <xsd:enumeration value="3272 - QUEENSLAND"/>
          <xsd:enumeration value="3274 - TRANVIA HOUSTON"/>
          <xsd:enumeration value="3275 - FGC: ALSTOM"/>
          <xsd:enumeration value="3283 - METRO HYDERABAD"/>
          <xsd:enumeration value="3284 - SPMR"/>
          <xsd:enumeration value="3290 - URBOS NANTES CFD"/>
          <xsd:enumeration value="3297 - AMPLIACIÓN METRO CHILE"/>
          <xsd:enumeration value="3299 - RECIFE"/>
          <xsd:enumeration value="3307 - METRO SAO PAULO LINEA 5"/>
          <xsd:enumeration value="3313 - URBOS BESANÇON CFD"/>
          <xsd:enumeration value="3314 - METRO ROMA"/>
          <xsd:enumeration value="3316 - TRANVIA DEBRECEN (HUNGRIA)"/>
          <xsd:enumeration value="3317 - AUCKLAND (NUEVA ZELANDA)"/>
          <xsd:enumeration value="3318 - REHABILITACION SERIE 447 (ALST"/>
          <xsd:enumeration value="3320 - COSMOS METRO BUCAREST"/>
          <xsd:enumeration value="3322 - CIVITY MONTENEGRO"/>
          <xsd:enumeration value="3323 - CIVITY DB"/>
          <xsd:enumeration value="3324 - URBOS BIRMINGAN"/>
          <xsd:enumeration value="3328 - REHABILITACION SERIE 447 (CAF)"/>
          <xsd:enumeration value="3341 - CUIABÁ"/>
          <xsd:enumeration value="3351 - TRANVIA SYDNEY"/>
          <xsd:enumeration value="3352 - AMPLIACION ESTOCOLMO (4 COCHES"/>
          <xsd:enumeration value="3355 - BELO HORIZONTE (BRASIL)"/>
          <xsd:enumeration value="3356 - CINCINATI"/>
          <xsd:enumeration value="3357 - Ampliación Bari: CONTROL Y MM"/>
          <xsd:enumeration value="3358 - EMU CIVITY AUSTRIA"/>
          <xsd:enumeration value="3359 - METRO VALENCIA"/>
          <xsd:enumeration value="3361 - URBOS III TAIWAN"/>
          <xsd:enumeration value="3362 - MEG 3 (AMPLIACION) REHAB ALSTO"/>
          <xsd:enumeration value="3363 - PUSH PULL SAR"/>
          <xsd:enumeration value="3364 - TRANVIA TALLIN (ESTONIA)"/>
          <xsd:enumeration value="3365 - METRO HELSINKI"/>
          <xsd:enumeration value="3366 - CAGLIARI"/>
          <xsd:enumeration value="3367 - FREIBURG"/>
          <xsd:enumeration value="3368 - SRO Ampliacion"/>
          <xsd:enumeration value="3369 - EMUs CPTM s/8500: CONTROL Y MM"/>
          <xsd:enumeration value="3370 - Tranvía Budapest: CONTROL Y MM"/>
          <xsd:enumeration value="3371 - Metro Chile L3 y L6: CONTROL Y MM"/>
          <xsd:enumeration value="3372 - REHABILITACION SIV CIVIA C&amp;MM"/>
          <xsd:enumeration value="3373 - Ampliacion Metro Medellin: CONTROL Y MM"/>
          <xsd:enumeration value="3374 - Tranvía Kansas: CONTROL Y MM"/>
          <xsd:enumeration value="3375 - Rehabilitación NIR: CONTROL Y MM"/>
          <xsd:enumeration value="3377 - Ampliación Euskotren: CONTROL Y MM"/>
          <xsd:enumeration value="3378 - Rehabilitacion Loco E402A Trenitalia: CONTROL Y MM"/>
          <xsd:enumeration value="3379 - REHAB SERIE 2000 TMB TRADINSA"/>
          <xsd:enumeration value="3380 - Tranvia Tallin Atenea: CONTROL Y MM"/>
          <xsd:enumeration value="3381 - Ampliacion Metro Bucarest: CONTROL Y MM"/>
          <xsd:enumeration value="3383 - Ampliacion EMU Euskotren Atenea: CONTROL Y MM"/>
          <xsd:enumeration value="3384 - Rehabilitacion Locomotora Trenitalia E402A Atenea: CONTROL y MM"/>
          <xsd:enumeration value="3385 - Tranvía Kaohsiung Atenea: CONTROL Y MM"/>
          <xsd:enumeration value="3386 - Rehabilitacion SIV Civia: CONTROL Y MM"/>
          <xsd:enumeration value="3387 - Metro Estambul L5: CONTROL Y MM"/>
          <xsd:enumeration value="3388 - Tranvía Saint Etienne: CONTROL Y MM"/>
          <xsd:enumeration value="3389 - Tranvia Utrecht: CONTROL Y MM"/>
          <xsd:enumeration value="3390 - Tranvia MBTA Green Line: CONTROL Y MM"/>
          <xsd:enumeration value="3391 - EMU NS Dutch Railways: CONTROL Y MM"/>
          <xsd:enumeration value="3392 - Tranvia Luxemburgo: CONTROL Y MM"/>
          <xsd:enumeration value="3393 - Tranvía Estocolmo Atenea: CONTROL y MM"/>
          <xsd:enumeration value="3394 - EMU Toluca: CONTROL Y MM"/>
          <xsd:enumeration value="3395 - EMU Oslo Flytoget"/>
          <xsd:enumeration value="3396 - Ampliacion metro Medellin II 2017, TCMS"/>
          <xsd:enumeration value="3397 - CALEDONIAN SLEEPERS"/>
          <xsd:enumeration value="3398 - Prototipo Lyns Metro Madrid: CONTROL Y MM"/>
          <xsd:enumeration value="3399 - Prototipo CCTV Madrid"/>
          <xsd:enumeration value="3400 - EMU Arriva: CONTROL Y MM"/>
          <xsd:enumeration value="3401 - DMU Arriva:CONTROL Y MM"/>
          <xsd:enumeration value="3402 - Acciones Pendientes S900 Euskotren: CONTROL Y MM"/>
          <xsd:enumeration value="3403 - Coches Transpennine: CONTROL Y MM"/>
          <xsd:enumeration value="3404 - AC.62 - EMU Transpennine: CONTROL Y MM"/>
          <xsd:enumeration value="3405 - AC.72 - Plan Hermes: CONTROL Y MM"/>
          <xsd:enumeration value="3406 - Tranvia Canberra: CONTROL Y MM"/>
          <xsd:enumeration value="3407 - AC.67 - Metro Argel Linea 1: CONTROL Y MM"/>
          <xsd:enumeration value="3408 - AA.68 - Tranvia Newcastle:CONTROL Y MM"/>
          <xsd:enumeration value="3409 - AC.73 - EMU Toluca ATENEA:CONTROL Y MM"/>
          <xsd:enumeration value="3410 - AC.69 - Prototipo Renfe-ACTREN Atenea:CONTROL Y MM"/>
          <xsd:enumeration value="3411 - AC.74 - FGC-EMU ATENEA:CONTROL Y MM"/>
          <xsd:enumeration value="3412 - AC.77 - LRV Maryland Purple Line:CONTROL Y MM"/>
          <xsd:enumeration value="3413 - AC.76 - Meto Quito: CONTROL Y MM"/>
          <xsd:enumeration value="3414 - AC.79 - Metro Mexico L1: CONTROL Y MM"/>
          <xsd:enumeration value="3415 - AC.80 - Tranvia Amsterdam: CONTROL Y MM"/>
          <xsd:enumeration value="3416 - AC.81 - Tranvia Changzhou: CONTROL Y MM"/>
          <xsd:enumeration value="3417 - AC.84 - Ampliación Tranía Utrecht: CONTROL Y MM"/>
          <xsd:enumeration value="3417 - AC.84 - Ampliacion Tranvia Utrecht: CONTROL Y MM"/>
          <xsd:enumeration value="3418 - AC.83 - Metro Bruselas: CONTROL Y MM"/>
          <xsd:enumeration value="3419 - AC.85 - LRV Schobuchbahn: CONTROL Y MM"/>
          <xsd:enumeration value="3420 - AC.89 - CR DDO Auckland"/>
          <xsd:enumeration value="3421 - AC.88 - Ampliación Tranvía Kansas: CONTROL Y MM"/>
          <xsd:enumeration value="3422 - AC.87 - Locomotoras RATP: CONTROL Y MM"/>
          <xsd:enumeration value="3423 - AC.86 - Tranvia Cosenza: CONTROL Y MM"/>
          <xsd:enumeration value="3424 - AC.91 - Ampliación Tranvía Estocolmo: CONTROL Y MM"/>
          <xsd:enumeration value="3425 - AC.90 - Ampliación EMU Auckland: CONTROL Y MM"/>
          <xsd:enumeration value="3426 - AC.92 - Ampliación Tranvía Budapest: CONTROL Y MM"/>
          <xsd:enumeration value="3427 - AC.93 - DMU West Midlands: CONTROL Y MM"/>
          <xsd:enumeration value="3428 - AC.94 - Banco de Pruebas FGC_TCMS_HERMES_ORION: CONTROL Y MM"/>
          <xsd:enumeration value="3429 - AC.96 - Tranvia De Lijn: CONTROL Y MM"/>
          <xsd:enumeration value="3430 - AC95 - sDiag Metro Madrid: CONTROL Y MM"/>
          <xsd:enumeration value="3431 - AC.97 - Tranvia Mauricio: CONTROL y MM"/>
          <xsd:enumeration value="3432 - AC.99 - SDiag Euskotren S950: CONTROL Y MM"/>
          <xsd:enumeration value="3433 - AC.58 - Metro Napoles: CONTROL Y MM"/>
          <xsd:enumeration value="3434 - AC.64 - Tranvia Vitoria"/>
          <xsd:enumeration value="3435 - AC.57 - LRV Manila: CONTROL Y MM"/>
          <xsd:enumeration value="3436 - AC.56 - Tranvia Seattle: CONTROL Y MM"/>
          <xsd:enumeration value="3437 -AC.45 - sDIAG Tranvia Zaragoza: CONTROL Y MM"/>
          <xsd:enumeration value="3438 - AC.52 - Ampliacion 16 trenes Alstom Hermes UT447:CONTROL Y MM"/>
          <xsd:enumeration value="3439 - AC.54 - Ampliacion Metro Barcelona TMB: CONTROL Y MM"/>
          <xsd:enumeration value="3440 - AC.55 - Tranvia Lund: CONTROL Y MM"/>
          <xsd:enumeration value="3441 - AC.44 - Metro Amsterdam: CONTROL Y MM"/>
          <xsd:enumeration value="3442 - AC.43 - DMU Wales And Borders: CONTROL Y MM"/>
          <xsd:enumeration value="3443 - AC.38 - Ampliacion NS Dutch Rail: CONTROL Y MM"/>
          <xsd:enumeration value="3444 - AC.50 - Tranvia Oslo:CONTROL Y MM"/>
          <xsd:enumeration value="3445 - AC.51 - SDIAG SAR"/>
          <xsd:enumeration value="3446 - AC.41 - Rehabilitacion NIR C4K:CONTROL Y MM"/>
          <xsd:enumeration value="3447 - AC.39 - Ampliacion Tranvia Friburgo:CONTROL Y MM"/>
          <xsd:enumeration value="3448 - AC.36 - EMU_FGC_ATENEA PREMIUM:CONTROL Y MM"/>
          <xsd:enumeration value="3449 - SDIAG Renfe s599 Extremadura"/>
          <xsd:enumeration value="3450 - AC.35 - Tranvia de Lieja"/>
          <xsd:enumeration value="3451 - AC.33 - TRANVIA PARRAMATTA"/>
          <xsd:enumeration value="3452 - AC.24 - Birmingham 3GT"/>
          <xsd:enumeration value="3453 - AC.34 - TFNSW DEMU AUSTRALIA"/>
          <xsd:enumeration value="3454 - AC.31 - EMU SNFC"/>
          <xsd:enumeration value="3455 - AC.32 - METRO DOCKLANDS"/>
          <xsd:enumeration value="3456 - AC.29 - Ampliacion Metro Helsinki"/>
          <xsd:enumeration value="3458 - AC.30 - DESARROLLO METRO SAO PAULO"/>
          <xsd:enumeration value="3459 - AC.28 - Tranvia Jerusalem"/>
          <xsd:enumeration value="3460 - AC.26 - EMU_FGC_SERVICIO ADECUACION SIV_ATENEA"/>
          <xsd:enumeration value="3461 - AC.25 - Ampliacion Metro Estambul"/>
          <xsd:enumeration value="3462 - AC.23 - Ampliacion Tranvia Estocolmo"/>
          <xsd:enumeration value="3463 - AC.21 - EMU Euskotren s980"/>
          <xsd:enumeration value="3464 - AC.22 - EMU DEMU Renfe Ancho Métrico y Alpinos"/>
          <xsd:enumeration value="3465 - AC.20 - EMU DEMU AKT"/>
          <xsd:enumeration value="3466 - AC.19 - DEMU MC MYANMAR"/>
          <xsd:enumeration value="3467 - AC.11 - BEMU VR"/>
          <xsd:enumeration value="3468 - AC.17 - Tranvia Sidney"/>
          <xsd:enumeration value="3469 - AC.18 - TRANVIA CARRI DE FERRO"/>
          <xsd:enumeration value="3470 - AC.16 - Tranvia Malaga"/>
          <xsd:enumeration value="3471 - AC.15 - Ampliacion Tranvia Kansas"/>
          <xsd:enumeration value="3472 - AC.14 - Ampliación Tranvia  Friburgo"/>
          <xsd:enumeration value="3473 - AC.17 - Rehabilitación Edimburgo"/>
          <xsd:enumeration value="3474 - AC.13 - LRV Essen"/>
          <xsd:enumeration value="3475 - EMU Auckland B3"/>
          <xsd:enumeration value="3476 - AC.10 - Tranvia Calgary"/>
          <xsd:enumeration value="3477 - AC.09 - EMU Mallorca"/>
          <xsd:enumeration value="4000 - AA.03 - Tranvia de Vitoria"/>
          <xsd:enumeration value="4002 - AA.02 - Metro de Bilbao"/>
          <xsd:enumeration value="4003 - AA.04 - CIVIA III"/>
          <xsd:enumeration value="4013 - AA.06 - Cercanias Mallorca"/>
          <xsd:enumeration value="4014 - AA.08 - Euskotren"/>
          <xsd:enumeration value="4034 - AA.09 - Metro Caracas"/>
          <xsd:enumeration value="4036 - AD.05 - Fuente LBT"/>
          <xsd:enumeration value="4038 - AA.11 - Tranvia Zaragoza"/>
          <xsd:enumeration value="4039 - AA.10 - Metro Malaga"/>
          <xsd:enumeration value="4042 - AD.20 - Civity"/>
          <xsd:enumeration value="4047 - AA.15 - Metro Centro II (2011)"/>
          <xsd:enumeration value="4049 - AA.12 - Metro Medellin"/>
          <xsd:enumeration value="4050 - AA.13 - Tren-tram Cadiz-Chiclana"/>
          <xsd:enumeration value="4052 - AD.21 - Implantacion VEGA"/>
          <xsd:enumeration value="4056 - AA.17 - Locomotora Chittaranjan"/>
          <xsd:enumeration value="4058 - AA.14 - Metropolitano Granada"/>
          <xsd:enumeration value="4059 - AA.18 - PPP5000 CPTM Linea 8"/>
          <xsd:enumeration value="4061 - AA.22 - Tranvia Estocolmo"/>
          <xsd:enumeration value="4062 - AA.20 - Tranvia Nantes"/>
          <xsd:enumeration value="4063 - AA.21 - Tranvia Besançon"/>
          <xsd:enumeration value="4064 - AA.19 - EMUs Recife"/>
          <xsd:enumeration value="4066 - AD.27 - Oferta ESCO"/>
          <xsd:enumeration value="4067 -VEGA"/>
          <xsd:enumeration value="4069 - AD.25 - Acumulacion Li-Ion"/>
          <xsd:enumeration value="4072 - AA.23 - EMUs Auckland"/>
          <xsd:enumeration value="4074 - AD.33 - Proyecto AEC - eBUS"/>
          <xsd:enumeration value="4078 - AA.24 - Tranvia Debrecen"/>
          <xsd:enumeration value="4079 - AA.26 - Metro Bucarest"/>
          <xsd:enumeration value="4080 - AA.28 - Tranvia Cincinnati"/>
          <xsd:enumeration value="4081 - AA.27 - Tranvia Birmingham"/>
          <xsd:enumeration value="4082 - AA.29 - Tranvia Cuiaba"/>
          <xsd:enumeration value="4084 - AD.41 - OSIRIS"/>
          <xsd:enumeration value="4085 - AA.30 - Tranvia Sidney"/>
          <xsd:enumeration value="4086 - AD.29 - Modulo UCs generico ACR"/>
          <xsd:enumeration value="4087 - AD.38 - Compac 2.0"/>
          <xsd:enumeration value="4088 - AA.32 - Tranvia Kaohsiung Taiwan"/>
          <xsd:enumeration value="4089 - AD.37 - Herramientas 2.0"/>
          <xsd:enumeration value="4090 - AD.39 - Semiconductores SiC"/>
          <xsd:enumeration value="4091 - AA.33 - EMUs Belo Horizonte"/>
          <xsd:enumeration value="4092 - AA.36 - Modulo de control de alternador - SRT"/>
          <xsd:enumeration value="4095 - AA.40 - EMUs CPTM Sao Paulo"/>
          <xsd:enumeration value="4096 - AA.34 - Metro Helsinki"/>
          <xsd:enumeration value="4097 - AA.41 - Retrofit ACR UCs cilindricas"/>
          <xsd:enumeration value="4098 - AA.39 - Tranvia Cagliari"/>
          <xsd:enumeration value="4099 - AA.38 - Tranvia Tallin"/>
          <xsd:enumeration value="4100 - AA.42 - Tranvia Friburgo"/>
          <xsd:enumeration value="4101 - AD.42 - Prototipo eBUS Preserie Plug-in Hybrid"/>
          <xsd:enumeration value="4103 - AA.17 - Locomotora Chittaranjan"/>
          <xsd:enumeration value="4105 - AA.43 - LRV Metrorrey L3: TRACCION"/>
          <xsd:enumeration value="4106 - AA.44 - Metro Chile L3 y L6: TRACCION"/>
          <xsd:enumeration value="4107 - AA.45 - Tranvía Budapest: TRACCION"/>
          <xsd:enumeration value="4108 - AA.46 - Loco Grindrod RL30SCM-RL30SCC: TRACCION"/>
          <xsd:enumeration value="4109 - AA.47 - Ampliacion Metro Medellín: TRACCION"/>
          <xsd:enumeration value="4110 - AA.48 - Tranvía Kansas: TRACCIÓN"/>
          <xsd:enumeration value="4111 - AA.49 - Banco de ensayos Metro Medellín: TRACCIÓN"/>
          <xsd:enumeration value="4112 - AA.50 - Ampliación Euskotren: TRACCIÓN"/>
          <xsd:enumeration value="4114 - AA.51 - Rehabilitacion Loco E402A Trenitalia: TRACCION"/>
          <xsd:enumeration value="4115 - AA.52 - Ampliacion Metro Bucarest: TRACCION"/>
          <xsd:enumeration value="4116 - AA.53 - Rehabilitacion Locomotora NS Dash9: TRACCION"/>
          <xsd:enumeration value="4117 - AA.54 - Tranvía Saint Etienne: TRACCIÓN"/>
          <xsd:enumeration value="4118 - AA.56 - Tranvia Utrecht: TRACCION"/>
          <xsd:enumeration value="4119 - AA.55 - Tranvia Luxemburgo: TRACCION"/>
          <xsd:enumeration value="4120 - AA.57 - Ampliacion Metro Medellin 2017: TRACCION"/>
          <xsd:enumeration value="4121 - AA.58 - Transformación VEGA Locomotora CLW: TRACCION"/>
          <xsd:enumeration value="4122 - AA.59 - EMU Arriva Leeds-Piccadilly: TRACCION"/>
          <xsd:enumeration value="4123 - AA.60 - Ampliacion 2016 Locomotora CLW India VEGA"/>
          <xsd:enumeration value="4124 - AA.61 - Transformación ACR Tranvía Birmingham"/>
          <xsd:enumeration value="4125 - AA.62 - EMU First Group Transpeninne: TRACCION"/>
          <xsd:enumeration value="4126 - AA.64 - Rediseño Locomotora CLW: TRACCION"/>
          <xsd:enumeration value="4127 - AA.66 - Tranvia Camberra: TRACCION"/>
          <xsd:enumeration value="4128 - AA.67 - Metro Argel: TRACCION"/>
          <xsd:enumeration value="4129 - AA.68 - Tranvia Newcastle: TRACCION"/>
          <xsd:enumeration value="4130 - AA.80 - Tranvia Amsterdam:TRACCION"/>
          <xsd:enumeration value="4131 - AA.78 - Tranvia Changzhou:TRACCION"/>
          <xsd:enumeration value="4132 - AA.75 - Banco de Ensayos Metro Argel:TRACCION"/>
          <xsd:enumeration value="4133 - AA.76 - Metro Quito: TRACCION"/>
          <xsd:enumeration value="4134 - AA.79 - LRV MArylad Purple Line: TRACCION"/>
          <xsd:enumeration value="4135 - AA.82 - CMI - Locomotoras para CFCO (Congo) y CPG2 (Tunisia): TRACCION"/>
          <xsd:enumeration value="4136 - AA.81 - Metro Bruselas L7: TRACCION"/>
          <xsd:enumeration value="4137 - AA.83 - EMU Schonbuchbahn: TRACCION"/>
          <xsd:enumeration value="4138 - AA.84 - MEMU ECF: TRACCION"/>
          <xsd:enumeration value="4139 - AA.86 - Ampliación Tranvía Kansas"/>
          <xsd:enumeration value="4140 - AA.85 - Ampliación Tranvia Estocolmo"/>
          <xsd:enumeration value="4141 - AA.87 - Tranvía Seattle"/>
          <xsd:enumeration value="4142 - AA.88 - Ampliación EMU Auckland"/>
          <xsd:enumeration value="4143 - AA.89 - Xintian Monorail: TRACCIÓN"/>
          <xsd:enumeration value="4144 - AA.90 - Ampliación Tranvía Budapest: TRACCION"/>
          <xsd:enumeration value="4145 - AA.91 - Tranvía De Lijn: TRACCIÓN"/>
          <xsd:enumeration value="4146 - AA.92 - LRT Jabodebek: TRACCION"/>
          <xsd:enumeration value="4147 - AA.93 - Tranvia Mauricio: TRACCION"/>
          <xsd:enumeration value="4148 - AA.94 - Metro Napoles: TRACCION"/>
          <xsd:enumeration value="4149 - AA.95 - Tranvia Vitoria: TRACCION"/>
          <xsd:enumeration value="4150 - AA.96 - Metro Amsterdam: TRACCION"/>
          <xsd:enumeration value="4151 - AA.97 - Tranvia Lund: TRACCION"/>
          <xsd:enumeration value="4152 - AA.65 - Rehab. Metro MedellIn: TRACCION"/>
          <xsd:enumeration value="4153 - AA.A1 - EMU50 ICF: TRACCION"/>
          <xsd:enumeration value="4154 - AA.A2 - MEMU BB ICF: TRACCION"/>
          <xsd:enumeration value="4155 - AA.A3 - Tranvia Oslo: TRACCION"/>
          <xsd:enumeration value="4156 - AA.A4 - BEMU Civity Northern  4156"/>
          <xsd:enumeration value="4157 - AA.A5 - Tranvia Parramata: TRACCION"/>
          <xsd:enumeration value="4158 - AA.A6 - Tranvia Lieja: TRACCION"/>
          <xsd:enumeration value="4159 - AA.A8 - DMU TfNSW TRACCION"/>
          <xsd:enumeration value="4160 - AA.A7 - Ampliacion Tranvia Friburgo"/>
          <xsd:enumeration value="4161 - AA.B0 - Metro Docklands Light Railway (DLR)"/>
          <xsd:enumeration value="4162 - AA.A9 - Memu CAB"/>
          <xsd:enumeration value="4163 - AA.B1 - Tranvia Birmingham 3GT"/>
          <xsd:enumeration value="4164 - AA.B2 - Tranvia Jersusalen"/>
          <xsd:enumeration value="4165 - AA.B3 - Ampliacion Metro Helsinki"/>
          <xsd:enumeration value="4166 - AA.B4 - Ampliacion Tranvia Estocolmo"/>
          <xsd:enumeration value="4167 - AA.B5 - DEMU RENFE Ancho Metrico"/>
          <xsd:enumeration value="4168 - AA.B6 - EMU RENFE Alpino"/>
          <xsd:enumeration value="4169 - AA.B7 - EMU Euskotren s980"/>
          <xsd:enumeration value="4170 - AA.B9 - EMU DMU AKT Transitio"/>
          <xsd:enumeration value="4171 - AA.C0 - Tranvia Carris de Ferro de Lisboa"/>
          <xsd:enumeration value="4172 - AA.C4 - BEMU VRR"/>
          <xsd:enumeration value="4173 - AC.C6 - EMU Auckland B3"/>
          <xsd:enumeration value="4174 - AA.C1 - Tranvia Sydney"/>
          <xsd:enumeration value="4176 - AA.C2 - Tranvia Malaga"/>
          <xsd:enumeration value="4177 - AA.C3 - Ampliacion Tranvia Kansas"/>
          <xsd:enumeration value="4178 - AA.C5 - Rehabilitación Metro Cairo L1"/>
          <xsd:enumeration value="4179 - AA.C8 - EMU Servicios Ferroviarios de Mallorca"/>
          <xsd:enumeration value="4180 - AA.C7 - Tranvia Granada"/>
          <xsd:enumeration value="4181 - AA.C9 - Tranvia Zaragoza"/>
          <xsd:enumeration value="4182 - AA.D0 - LRV CALGARY"/>
          <xsd:enumeration value="4183 - AA.D2 - Metro Atenas"/>
          <xsd:enumeration value="4185 - AA.D4 - Tranvia Canberra"/>
          <xsd:enumeration value="4187 - AA.D3 - Tranvia Tel Aviv"/>
          <xsd:enumeration value="4500 - AA.17 - Locomotoras CLW"/>
          <xsd:enumeration value="4500 - AA.D1 - Locomotoras 9000HP"/>
          <xsd:enumeration value="4502 - AC.27 - SISTEMAS DE COMUNICACIONES PARA CAF DS"/>
          <xsd:enumeration value="4503 - AD.A6 - SOLARIS"/>
          <xsd:enumeration value="4504 - AA.B8 - Locomotora KLW prototipo Dash9"/>
          <xsd:enumeration value="4790 - AA.A0 - Fondo Comun Garantia"/>
          <xsd:enumeration value="4A82 - Pdte Cuiaba: TRACCION"/>
          <xsd:enumeration value="4XXX - Train18 ICF: TRACCION"/>
          <xsd:enumeration value="5000 - SDIAG"/>
          <xsd:enumeration value="5001 - SDIAG Euskotren"/>
          <xsd:enumeration value="5002 - SDIAG Metro Chile"/>
          <xsd:enumeration value="5003 - Revision P MBIO S600"/>
          <xsd:enumeration value="5005 - Mantenimiento Birmingham 3GT"/>
          <xsd:enumeration value="5103 - MEGAFONIA"/>
          <xsd:enumeration value="6050 - IKUSI"/>
          <xsd:enumeration value="6098 - ENCENDEDORES AGT1"/>
          <xsd:enumeration value="6099 - DISPARADORES GU"/>
          <xsd:enumeration value="6119 - AMPLIACION ARABIA"/>
          <xsd:enumeration value="6121 - VELOC-OLED"/>
          <xsd:enumeration value="GX - Documentacion Gener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Descripc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Versi_x00f3_n_x0020_Documento xmlns="4367bd28-03a7-4d6a-a969-67d0369ba62f">8.0</Versi_x00f3_n_x0020_Documento>
    <CP_Proyecto xmlns="7ce4ea9d-01bd-485f-8760-60183f4295a1">1310 - AD.A9 - TCMS SAFE - DELTA 1</CP_Proyect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F3FCFE-CDC6-46E6-ADFE-0C2C51B868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A531EF-FFBD-4DFB-8E14-C3857E02F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7bd28-03a7-4d6a-a969-67d0369ba62f"/>
    <ds:schemaRef ds:uri="7ce4ea9d-01bd-485f-8760-60183f429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F5D7FB-95FD-4EE8-B7B8-D09FB3A39960}">
  <ds:schemaRefs>
    <ds:schemaRef ds:uri="http://schemas.microsoft.com/office/2006/metadata/properties"/>
    <ds:schemaRef ds:uri="4367bd28-03a7-4d6a-a969-67d0369ba62f"/>
    <ds:schemaRef ds:uri="7ce4ea9d-01bd-485f-8760-60183f4295a1"/>
  </ds:schemaRefs>
</ds:datastoreItem>
</file>

<file path=customXml/itemProps4.xml><?xml version="1.0" encoding="utf-8"?>
<ds:datastoreItem xmlns:ds="http://schemas.openxmlformats.org/officeDocument/2006/customXml" ds:itemID="{C96D6A67-3DF4-4A74-87BE-268FD13A61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12</Pages>
  <Words>1899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COSMOS-S System Requirements Specification</vt:lpstr>
    </vt:vector>
  </TitlesOfParts>
  <Company>Microsoft</Company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COSMOS-S System Requirements Specification</dc:title>
  <dc:subject/>
  <dc:creator>dpuente</dc:creator>
  <cp:keywords/>
  <cp:lastModifiedBy>Jon Del Olmo</cp:lastModifiedBy>
  <cp:revision>44</cp:revision>
  <cp:lastPrinted>2020-10-05T15:35:00Z</cp:lastPrinted>
  <dcterms:created xsi:type="dcterms:W3CDTF">2023-01-12T10:31:00Z</dcterms:created>
  <dcterms:modified xsi:type="dcterms:W3CDTF">2023-02-07T11:56:00Z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0x0101005643D364F0F38A4DADEC83AB421F41CF</vt:lpwstr>
  </property>
  <property fmtid="{D5CDD505-2E9C-101B-9397-08002B2CF9AE}" pid="3" name="ModuleName">
    <vt:lpwstr>COSMOSS</vt:lpwstr>
  </property>
  <property fmtid="{D5CDD505-2E9C-101B-9397-08002B2CF9AE}" pid="4" name="ModuleVersion">
    <vt:lpwstr>Baseline 3.0 </vt:lpwstr>
  </property>
  <property fmtid="{D5CDD505-2E9C-101B-9397-08002B2CF9AE}" pid="5" name="Order">
    <vt:r8>26500</vt:r8>
  </property>
  <property fmtid="{D5CDD505-2E9C-101B-9397-08002B2CF9AE}" pid="6" name="Sede de aplicación">
    <vt:lpwstr>San SebastiánIruraMadrid</vt:lpwstr>
  </property>
  <property fmtid="{D5CDD505-2E9C-101B-9397-08002B2CF9AE}" pid="7" name="ViewName">
    <vt:lpwstr>14_BASELINE View_mik</vt:lpwstr>
  </property>
</Properties>
</file>